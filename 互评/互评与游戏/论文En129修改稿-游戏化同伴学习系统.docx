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rFonts w:eastAsia="黑体"/>
          <w:color w:val="000000"/>
          <w:sz w:val="10"/>
        </w:rPr>
      </w:pPr>
    </w:p>
    <w:p>
      <w:pPr>
        <w:pStyle w:val="2"/>
      </w:pPr>
      <w:r>
        <w:t>游戏化同伴学习系统</w:t>
      </w:r>
      <w:del w:id="0" w:author="jarvis" w:date="2021-07-04T10:17:00Z">
        <w:r>
          <w:rPr/>
          <w:delText>的设计与应用</w:delText>
        </w:r>
      </w:del>
      <w:r>
        <w:rPr>
          <w:vertAlign w:val="superscript"/>
        </w:rPr>
        <w:t>①</w:t>
      </w:r>
    </w:p>
    <w:p>
      <w:pPr>
        <w:pStyle w:val="43"/>
        <w:rPr>
          <w:rFonts w:ascii="Times New Roman" w:hAnsi="Times New Roman"/>
        </w:rPr>
      </w:pPr>
      <w:r>
        <w:rPr>
          <w:rFonts w:ascii="Times New Roman" w:hAnsi="Times New Roman"/>
        </w:rPr>
        <w:t>许  嘉</w:t>
      </w:r>
      <w:r>
        <w:rPr>
          <w:rFonts w:ascii="Times New Roman" w:hAnsi="Times New Roman"/>
          <w:vertAlign w:val="superscript"/>
        </w:rPr>
        <w:t>1,2,3</w:t>
      </w:r>
      <w:r>
        <w:rPr>
          <w:rFonts w:ascii="Times New Roman" w:hAnsi="Times New Roman"/>
        </w:rPr>
        <w:t>，贾  帅</w:t>
      </w:r>
      <w:r>
        <w:rPr>
          <w:rFonts w:ascii="Times New Roman" w:hAnsi="Times New Roman"/>
          <w:vertAlign w:val="superscript"/>
        </w:rPr>
        <w:t>1</w:t>
      </w:r>
      <w:r>
        <w:rPr>
          <w:rFonts w:ascii="Times New Roman" w:hAnsi="Times New Roman"/>
        </w:rPr>
        <w:t>，吕  品</w:t>
      </w:r>
      <w:r>
        <w:rPr>
          <w:rFonts w:ascii="Times New Roman" w:hAnsi="Times New Roman"/>
          <w:vertAlign w:val="superscript"/>
        </w:rPr>
        <w:t>1,2,3</w:t>
      </w:r>
      <w:r>
        <w:rPr>
          <w:rFonts w:ascii="Times New Roman" w:hAnsi="Times New Roman"/>
        </w:rPr>
        <w:t>，于  戈</w:t>
      </w:r>
      <w:r>
        <w:rPr>
          <w:rFonts w:ascii="Times New Roman" w:hAnsi="Times New Roman"/>
          <w:vertAlign w:val="superscript"/>
        </w:rPr>
        <w:t>4</w:t>
      </w:r>
    </w:p>
    <w:p>
      <w:pPr>
        <w:pStyle w:val="45"/>
        <w:spacing w:before="240"/>
        <w:rPr>
          <w:rFonts w:ascii="Times New Roman" w:hAnsi="Times New Roman"/>
        </w:rPr>
      </w:pPr>
      <w:r>
        <w:rPr>
          <w:rFonts w:ascii="Times New Roman" w:hAnsi="Times New Roman"/>
          <w:vertAlign w:val="superscript"/>
        </w:rPr>
        <w:t>1</w:t>
      </w:r>
      <w:r>
        <w:rPr>
          <w:rFonts w:ascii="Times New Roman" w:hAnsi="Times New Roman"/>
        </w:rPr>
        <w:t>(广西大学 计算机与电子信息学院，广西 南宁530004)</w:t>
      </w:r>
    </w:p>
    <w:p>
      <w:pPr>
        <w:pStyle w:val="45"/>
        <w:rPr>
          <w:rFonts w:ascii="Times New Roman" w:hAnsi="Times New Roman"/>
        </w:rPr>
      </w:pPr>
      <w:r>
        <w:rPr>
          <w:rFonts w:ascii="Times New Roman" w:hAnsi="Times New Roman"/>
          <w:vertAlign w:val="superscript"/>
        </w:rPr>
        <w:t>2</w:t>
      </w:r>
      <w:r>
        <w:rPr>
          <w:rFonts w:ascii="Times New Roman" w:hAnsi="Times New Roman"/>
        </w:rPr>
        <w:t>(广西大学 广西多媒体通信网络技术重点实验室，广西 南宁 530004)</w:t>
      </w:r>
    </w:p>
    <w:p>
      <w:pPr>
        <w:pStyle w:val="45"/>
        <w:rPr>
          <w:rFonts w:ascii="Times New Roman" w:hAnsi="Times New Roman"/>
        </w:rPr>
      </w:pPr>
      <w:r>
        <w:rPr>
          <w:rFonts w:ascii="Times New Roman" w:hAnsi="Times New Roman"/>
          <w:vertAlign w:val="superscript"/>
        </w:rPr>
        <w:t>3</w:t>
      </w:r>
      <w:r>
        <w:rPr>
          <w:rFonts w:ascii="Times New Roman" w:hAnsi="Times New Roman"/>
        </w:rPr>
        <w:t>(广西大学 广西高校并行与分布式计算重点实验室，广西 南宁 530004)</w:t>
      </w:r>
    </w:p>
    <w:p>
      <w:pPr>
        <w:pStyle w:val="45"/>
        <w:rPr>
          <w:rFonts w:ascii="Times New Roman" w:hAnsi="Times New Roman"/>
        </w:rPr>
      </w:pPr>
      <w:r>
        <w:rPr>
          <w:rFonts w:ascii="Times New Roman" w:hAnsi="Times New Roman"/>
          <w:vertAlign w:val="superscript"/>
        </w:rPr>
        <w:t>4</w:t>
      </w:r>
      <w:r>
        <w:rPr>
          <w:rFonts w:ascii="Times New Roman" w:hAnsi="Times New Roman"/>
        </w:rPr>
        <w:t>(东北大学 计算机科学与工程学院，辽宁 沈阳 110819)</w:t>
      </w:r>
    </w:p>
    <w:p>
      <w:pPr>
        <w:pStyle w:val="45"/>
        <w:spacing w:after="240"/>
        <w:rPr>
          <w:rStyle w:val="19"/>
          <w:rFonts w:ascii="Times New Roman" w:hAnsi="Times New Roman"/>
          <w:color w:val="000000"/>
          <w:u w:val="none"/>
        </w:rPr>
      </w:pPr>
      <w:r>
        <w:rPr>
          <w:rFonts w:ascii="Times New Roman" w:hAnsi="Times New Roman"/>
        </w:rPr>
        <w:t>通讯作者：吕品，E-mail：</w:t>
      </w:r>
      <w:r>
        <w:fldChar w:fldCharType="begin"/>
      </w:r>
      <w:r>
        <w:rPr>
          <w:rFonts w:ascii="Times New Roman" w:hAnsi="Times New Roman"/>
        </w:rPr>
        <w:instrText xml:space="preserve"> HYPERLINK "mailto:lvpin@gxu.edu.cn" </w:instrText>
      </w:r>
      <w:r>
        <w:fldChar w:fldCharType="separate"/>
      </w:r>
      <w:r>
        <w:rPr>
          <w:rStyle w:val="19"/>
          <w:rFonts w:ascii="Times New Roman" w:hAnsi="Times New Roman"/>
          <w:color w:val="000000"/>
          <w:u w:val="none"/>
        </w:rPr>
        <w:t>lvpin@gxu.edu.cn</w:t>
      </w:r>
      <w:r>
        <w:rPr>
          <w:rStyle w:val="19"/>
          <w:rFonts w:ascii="Times New Roman" w:hAnsi="Times New Roman"/>
          <w:color w:val="000000"/>
          <w:u w:val="none"/>
        </w:rPr>
        <w:fldChar w:fldCharType="end"/>
      </w:r>
      <w:r>
        <w:rPr>
          <w:rStyle w:val="19"/>
          <w:rFonts w:ascii="Times New Roman" w:hAnsi="Times New Roman"/>
          <w:color w:val="000000"/>
          <w:u w:val="none"/>
        </w:rPr>
        <w:t xml:space="preserve"> </w:t>
      </w:r>
    </w:p>
    <w:p>
      <w:pPr>
        <w:keepNext w:val="0"/>
        <w:keepLines w:val="0"/>
        <w:pageBreakBefore w:val="0"/>
        <w:widowControl w:val="0"/>
        <w:kinsoku/>
        <w:wordWrap/>
        <w:overflowPunct/>
        <w:topLinePunct w:val="0"/>
        <w:autoSpaceDE/>
        <w:autoSpaceDN/>
        <w:bidi w:val="0"/>
        <w:adjustRightInd/>
        <w:snapToGrid/>
        <w:spacing w:after="63" w:afterLines="20" w:line="240" w:lineRule="auto"/>
        <w:textAlignment w:val="auto"/>
        <w:rPr>
          <w:rFonts w:hint="eastAsia" w:ascii="黑体" w:hAnsi="黑体" w:eastAsia="黑体" w:cs="黑体"/>
          <w:b/>
          <w:bCs/>
          <w:color w:val="0000FF"/>
        </w:rPr>
      </w:pPr>
      <w:r>
        <w:rPr>
          <w:rFonts w:hint="eastAsia" w:ascii="黑体" w:hAnsi="黑体" w:eastAsia="黑体" w:cs="黑体"/>
          <w:b/>
          <w:bCs/>
          <w:color w:val="0000FF"/>
        </w:rPr>
        <w:t>修改说明：</w:t>
      </w:r>
    </w:p>
    <w:p>
      <w:pPr>
        <w:keepNext w:val="0"/>
        <w:keepLines w:val="0"/>
        <w:pageBreakBefore w:val="0"/>
        <w:widowControl w:val="0"/>
        <w:numPr>
          <w:numId w:val="0"/>
        </w:numPr>
        <w:kinsoku/>
        <w:wordWrap/>
        <w:overflowPunct/>
        <w:topLinePunct w:val="0"/>
        <w:autoSpaceDE/>
        <w:autoSpaceDN/>
        <w:bidi w:val="0"/>
        <w:adjustRightInd/>
        <w:snapToGrid w:val="0"/>
        <w:spacing w:after="63" w:afterLines="20" w:line="240" w:lineRule="auto"/>
        <w:textAlignment w:val="auto"/>
        <w:rPr>
          <w:rFonts w:hint="eastAsia" w:eastAsia="宋体"/>
          <w:color w:val="0000FF"/>
          <w:lang w:val="en-US" w:eastAsia="zh-CN"/>
        </w:rPr>
      </w:pPr>
      <w:r>
        <w:rPr>
          <w:rFonts w:hint="eastAsia" w:ascii="黑体" w:hAnsi="黑体" w:eastAsia="黑体" w:cs="黑体"/>
          <w:b/>
          <w:bCs/>
          <w:color w:val="0000FF"/>
          <w:lang w:val="en-US" w:eastAsia="zh-CN"/>
        </w:rPr>
        <w:t>评审意见：</w:t>
      </w:r>
      <w:r>
        <w:rPr>
          <w:rFonts w:hint="eastAsia"/>
          <w:b w:val="0"/>
          <w:bCs w:val="0"/>
          <w:color w:val="0000FF"/>
        </w:rPr>
        <w:t>本文用了较大的篇幅介绍游戏化和同伴学习的相关概念</w:t>
      </w:r>
      <w:r>
        <w:rPr>
          <w:rFonts w:hint="eastAsia"/>
          <w:b w:val="0"/>
          <w:bCs w:val="0"/>
          <w:color w:val="0000FF"/>
          <w:lang w:eastAsia="zh-CN"/>
        </w:rPr>
        <w:t>，</w:t>
      </w:r>
      <w:r>
        <w:rPr>
          <w:rFonts w:hint="eastAsia"/>
          <w:b w:val="0"/>
          <w:bCs w:val="0"/>
          <w:color w:val="0000FF"/>
        </w:rPr>
        <w:t>并对此种教学方式给出了很多的评价，这使本文在表述上似乎有些喧宾夺主。作为计算机系统应用的专业性文章，应该更多地突出其技术专业性，而不是其他</w:t>
      </w:r>
      <w:r>
        <w:rPr>
          <w:rFonts w:hint="eastAsia"/>
          <w:b w:val="0"/>
          <w:bCs w:val="0"/>
          <w:color w:val="0000FF"/>
          <w:lang w:eastAsia="zh-CN"/>
        </w:rPr>
        <w:t>。</w:t>
      </w:r>
    </w:p>
    <w:p>
      <w:pPr>
        <w:keepNext w:val="0"/>
        <w:keepLines w:val="0"/>
        <w:pageBreakBefore w:val="0"/>
        <w:widowControl w:val="0"/>
        <w:numPr>
          <w:numId w:val="0"/>
        </w:numPr>
        <w:kinsoku/>
        <w:wordWrap/>
        <w:overflowPunct/>
        <w:topLinePunct w:val="0"/>
        <w:autoSpaceDE/>
        <w:autoSpaceDN/>
        <w:bidi w:val="0"/>
        <w:adjustRightInd/>
        <w:snapToGrid w:val="0"/>
        <w:spacing w:after="63" w:afterLines="20" w:line="240" w:lineRule="auto"/>
        <w:textAlignment w:val="auto"/>
        <w:rPr>
          <w:rFonts w:hint="eastAsia"/>
          <w:color w:val="0000FF"/>
          <w:lang w:val="en-US" w:eastAsia="zh-CN"/>
        </w:rPr>
      </w:pPr>
      <w:r>
        <w:rPr>
          <w:rFonts w:hint="eastAsia" w:ascii="黑体" w:hAnsi="黑体" w:eastAsia="黑体" w:cs="黑体"/>
          <w:b/>
          <w:bCs/>
          <w:color w:val="0000FF"/>
          <w:lang w:val="en-US" w:eastAsia="zh-CN"/>
        </w:rPr>
        <w:t>修改结果：</w:t>
      </w:r>
      <w:r>
        <w:rPr>
          <w:rFonts w:hint="eastAsia"/>
          <w:color w:val="0000FF"/>
          <w:lang w:val="en-US" w:eastAsia="zh-CN"/>
        </w:rPr>
        <w:t>感谢评审的宝贵建议！考虑到本文的相关工作部分对“游戏化”和“同伴学习”的相关概念、方法做了很多的介绍和评价，造成了有些喧宾夺主的效果，因此在</w:t>
      </w:r>
      <w:r>
        <w:rPr>
          <w:rFonts w:hint="eastAsia"/>
          <w:color w:val="0000FF"/>
        </w:rPr>
        <w:t>不影响</w:t>
      </w:r>
      <w:r>
        <w:rPr>
          <w:rFonts w:hint="eastAsia"/>
          <w:color w:val="0000FF"/>
          <w:lang w:val="en-US" w:eastAsia="zh-CN"/>
        </w:rPr>
        <w:t>对相关工作的论述质量的前提下，修改稿中已将相关工作部分由原先的2页精简至1页。</w:t>
      </w:r>
    </w:p>
    <w:p>
      <w:pPr>
        <w:keepNext w:val="0"/>
        <w:keepLines w:val="0"/>
        <w:pageBreakBefore w:val="0"/>
        <w:widowControl w:val="0"/>
        <w:numPr>
          <w:numId w:val="0"/>
        </w:numPr>
        <w:kinsoku/>
        <w:wordWrap/>
        <w:overflowPunct/>
        <w:topLinePunct w:val="0"/>
        <w:autoSpaceDE/>
        <w:autoSpaceDN/>
        <w:bidi w:val="0"/>
        <w:adjustRightInd/>
        <w:snapToGrid w:val="0"/>
        <w:spacing w:before="157" w:beforeLines="50" w:after="63" w:afterLines="20" w:line="240" w:lineRule="auto"/>
        <w:textAlignment w:val="auto"/>
        <w:rPr>
          <w:rFonts w:hint="eastAsia"/>
          <w:color w:val="0000FF"/>
          <w:lang w:val="en-US" w:eastAsia="zh-CN"/>
        </w:rPr>
      </w:pPr>
      <w:r>
        <w:rPr>
          <w:rFonts w:hint="eastAsia" w:ascii="黑体" w:hAnsi="黑体" w:eastAsia="黑体" w:cs="黑体"/>
          <w:b/>
          <w:bCs/>
          <w:color w:val="0000FF"/>
        </w:rPr>
        <w:t>编辑部意见</w:t>
      </w:r>
      <w:r>
        <w:rPr>
          <w:rFonts w:hint="eastAsia" w:ascii="黑体" w:hAnsi="黑体" w:eastAsia="黑体" w:cs="黑体"/>
          <w:b/>
          <w:bCs/>
          <w:color w:val="0000FF"/>
          <w:lang w:val="en-US" w:eastAsia="zh-CN"/>
        </w:rPr>
        <w:t>1</w:t>
      </w:r>
      <w:r>
        <w:rPr>
          <w:rFonts w:hint="eastAsia" w:ascii="黑体" w:hAnsi="黑体" w:eastAsia="黑体" w:cs="黑体"/>
          <w:b/>
          <w:bCs/>
          <w:color w:val="0000FF"/>
        </w:rPr>
        <w:t>：</w:t>
      </w:r>
      <w:r>
        <w:rPr>
          <w:rFonts w:hint="eastAsia"/>
          <w:color w:val="0000FF"/>
          <w:lang w:val="en-US" w:eastAsia="zh-CN"/>
        </w:rPr>
        <w:t>感谢编辑的宝贵建议！建议文章题目去掉：的设计与应用。</w:t>
      </w:r>
    </w:p>
    <w:p>
      <w:pPr>
        <w:keepNext w:val="0"/>
        <w:keepLines w:val="0"/>
        <w:pageBreakBefore w:val="0"/>
        <w:widowControl w:val="0"/>
        <w:numPr>
          <w:numId w:val="0"/>
        </w:numPr>
        <w:kinsoku/>
        <w:wordWrap/>
        <w:overflowPunct/>
        <w:topLinePunct w:val="0"/>
        <w:autoSpaceDE/>
        <w:autoSpaceDN/>
        <w:bidi w:val="0"/>
        <w:adjustRightInd/>
        <w:snapToGrid w:val="0"/>
        <w:spacing w:after="63" w:afterLines="20" w:line="240" w:lineRule="auto"/>
        <w:textAlignment w:val="auto"/>
        <w:rPr>
          <w:rFonts w:hint="eastAsia"/>
          <w:color w:val="0000FF"/>
          <w:lang w:val="en-US" w:eastAsia="zh-CN"/>
        </w:rPr>
      </w:pPr>
      <w:r>
        <w:rPr>
          <w:rFonts w:hint="eastAsia" w:ascii="黑体" w:hAnsi="黑体" w:eastAsia="黑体" w:cs="黑体"/>
          <w:b/>
          <w:bCs/>
          <w:color w:val="0000FF"/>
          <w:lang w:val="en-US" w:eastAsia="zh-CN"/>
        </w:rPr>
        <w:t>修改结果：</w:t>
      </w:r>
      <w:r>
        <w:rPr>
          <w:rFonts w:hint="eastAsia"/>
          <w:color w:val="0000FF"/>
        </w:rPr>
        <w:t>笔者</w:t>
      </w:r>
      <w:r>
        <w:rPr>
          <w:rFonts w:hint="eastAsia"/>
          <w:color w:val="0000FF"/>
          <w:lang w:val="en-US" w:eastAsia="zh-CN"/>
        </w:rPr>
        <w:t>已</w:t>
      </w:r>
      <w:r>
        <w:rPr>
          <w:rFonts w:hint="eastAsia"/>
          <w:color w:val="0000FF"/>
        </w:rPr>
        <w:t>将</w:t>
      </w:r>
      <w:r>
        <w:rPr>
          <w:rFonts w:hint="eastAsia"/>
          <w:color w:val="0000FF"/>
          <w:lang w:val="en-US" w:eastAsia="zh-CN"/>
        </w:rPr>
        <w:t>论文</w:t>
      </w:r>
      <w:r>
        <w:rPr>
          <w:rFonts w:hint="eastAsia"/>
          <w:color w:val="0000FF"/>
        </w:rPr>
        <w:t>题目由“游戏化同伴学习系统的设计与应用”修改为“游戏化同伴学习系统”</w:t>
      </w:r>
      <w:r>
        <w:rPr>
          <w:rFonts w:hint="eastAsia"/>
          <w:color w:val="0000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before="157" w:beforeLines="50" w:after="63" w:afterLines="20" w:line="240" w:lineRule="auto"/>
        <w:textAlignment w:val="auto"/>
        <w:rPr>
          <w:rFonts w:hint="eastAsia"/>
          <w:color w:val="0000FF"/>
          <w:lang w:val="en-US" w:eastAsia="zh-CN"/>
        </w:rPr>
      </w:pPr>
      <w:r>
        <w:rPr>
          <w:rFonts w:hint="eastAsia" w:ascii="黑体" w:hAnsi="黑体" w:eastAsia="黑体" w:cs="黑体"/>
          <w:b/>
          <w:bCs/>
          <w:color w:val="0000FF"/>
        </w:rPr>
        <w:t>编辑部意见</w:t>
      </w:r>
      <w:r>
        <w:rPr>
          <w:rFonts w:hint="eastAsia" w:ascii="黑体" w:hAnsi="黑体" w:eastAsia="黑体" w:cs="黑体"/>
          <w:b/>
          <w:bCs/>
          <w:color w:val="0000FF"/>
          <w:lang w:val="en-US" w:eastAsia="zh-CN"/>
        </w:rPr>
        <w:t>2</w:t>
      </w:r>
      <w:r>
        <w:rPr>
          <w:rFonts w:hint="eastAsia" w:ascii="黑体" w:hAnsi="黑体" w:eastAsia="黑体" w:cs="黑体"/>
          <w:b/>
          <w:bCs/>
          <w:color w:val="0000FF"/>
        </w:rPr>
        <w:t>：</w:t>
      </w:r>
      <w:r>
        <w:rPr>
          <w:rFonts w:hint="eastAsia"/>
          <w:color w:val="0000FF"/>
          <w:lang w:val="en-US" w:eastAsia="zh-CN"/>
        </w:rPr>
        <w:t>表1如需颜色区分，请标注彩色印刷；文中的彩色插图，请标注彩色印刷。</w:t>
      </w:r>
    </w:p>
    <w:p>
      <w:pPr>
        <w:keepNext w:val="0"/>
        <w:keepLines w:val="0"/>
        <w:pageBreakBefore w:val="0"/>
        <w:widowControl w:val="0"/>
        <w:numPr>
          <w:ilvl w:val="0"/>
          <w:numId w:val="0"/>
        </w:numPr>
        <w:kinsoku/>
        <w:wordWrap/>
        <w:overflowPunct/>
        <w:topLinePunct w:val="0"/>
        <w:autoSpaceDE/>
        <w:autoSpaceDN/>
        <w:bidi w:val="0"/>
        <w:adjustRightInd/>
        <w:snapToGrid w:val="0"/>
        <w:spacing w:after="63" w:afterLines="20" w:line="240" w:lineRule="auto"/>
        <w:textAlignment w:val="auto"/>
        <w:rPr>
          <w:rFonts w:hint="default"/>
          <w:color w:val="0000FF"/>
          <w:lang w:val="en-US" w:eastAsia="zh-CN"/>
        </w:rPr>
      </w:pPr>
      <w:r>
        <w:rPr>
          <w:rFonts w:hint="eastAsia" w:ascii="黑体" w:hAnsi="黑体" w:eastAsia="黑体" w:cs="黑体"/>
          <w:b/>
          <w:bCs/>
          <w:color w:val="0000FF"/>
          <w:lang w:val="en-US" w:eastAsia="zh-CN"/>
        </w:rPr>
        <w:t>修改结果：</w:t>
      </w:r>
      <w:r>
        <w:rPr>
          <w:rFonts w:hint="eastAsia"/>
          <w:color w:val="0000FF"/>
        </w:rPr>
        <w:t>笔者</w:t>
      </w:r>
      <w:r>
        <w:rPr>
          <w:rFonts w:hint="eastAsia"/>
          <w:color w:val="0000FF"/>
          <w:lang w:val="en-US" w:eastAsia="zh-CN"/>
        </w:rPr>
        <w:t>已将表1、图1和图4改为黑白表或图，以方便黑白印刷需要。图2-3是系统界面图，只是帮助读者了解系统界面的游戏化设计元素，因而不需要彩色印刷。</w:t>
      </w:r>
    </w:p>
    <w:p>
      <w:pPr>
        <w:rPr>
          <w:rFonts w:hint="eastAsia"/>
          <w:rPrChange w:id="1" w:author="jarvis" w:date="2021-07-09T23:09:00Z">
            <w:rPr>
              <w:rFonts w:hint="eastAsia"/>
            </w:rPr>
          </w:rPrChange>
        </w:rPr>
      </w:pPr>
      <w:bookmarkStart w:id="0" w:name="_GoBack"/>
      <w:bookmarkEnd w:id="0"/>
    </w:p>
    <w:p>
      <w:pPr>
        <w:pStyle w:val="49"/>
        <w:rPr>
          <w:rFonts w:ascii="Times New Roman" w:hAnsi="Times New Roman"/>
          <w:b/>
          <w:bCs/>
        </w:rPr>
      </w:pPr>
      <w:r>
        <w:rPr>
          <w:rFonts w:ascii="Times New Roman" w:hAnsi="Times New Roman" w:eastAsia="黑体"/>
          <w:bCs/>
        </w:rPr>
        <w:t>摘　要：</w:t>
      </w:r>
      <w:r>
        <w:rPr>
          <w:rFonts w:ascii="Times New Roman" w:hAnsi="Times New Roman"/>
        </w:rPr>
        <w:t>良好的学习动机对于明确学习目标、端正学习态度、激发学习潜能等方面都起到至关重要的作用。现有的增强学习动机的</w:t>
      </w:r>
      <w:r>
        <w:rPr>
          <w:rFonts w:hint="eastAsia" w:ascii="Times New Roman" w:hAnsi="Times New Roman"/>
        </w:rPr>
        <w:t>策略</w:t>
      </w:r>
      <w:r>
        <w:rPr>
          <w:rFonts w:ascii="Times New Roman" w:hAnsi="Times New Roman"/>
        </w:rPr>
        <w:t>或单从促进同伴间的互动来考虑，或单从游戏化教学活动来考虑，或将这两种措施</w:t>
      </w:r>
      <w:r>
        <w:rPr>
          <w:rFonts w:hint="eastAsia" w:ascii="Times New Roman" w:hAnsi="Times New Roman"/>
        </w:rPr>
        <w:t>简单</w:t>
      </w:r>
      <w:r>
        <w:rPr>
          <w:rFonts w:ascii="Times New Roman" w:hAnsi="Times New Roman"/>
        </w:rPr>
        <w:t>相结合</w:t>
      </w:r>
      <w:r>
        <w:rPr>
          <w:rFonts w:hint="eastAsia" w:ascii="Times New Roman" w:hAnsi="Times New Roman"/>
        </w:rPr>
        <w:t>，均存在局限性</w:t>
      </w:r>
      <w:r>
        <w:rPr>
          <w:rFonts w:ascii="Times New Roman" w:hAnsi="Times New Roman"/>
        </w:rPr>
        <w:t>。鉴于此，本文通过综合考虑同伴互动中的竞争与合作两种模式，并结合丰富游戏化的机制，设计了一种新颖的游戏化同伴学习策略，</w:t>
      </w:r>
      <w:r>
        <w:rPr>
          <w:rFonts w:hint="eastAsia" w:ascii="Times New Roman" w:hAnsi="Times New Roman"/>
        </w:rPr>
        <w:t>最终</w:t>
      </w:r>
      <w:r>
        <w:rPr>
          <w:rFonts w:ascii="Times New Roman" w:hAnsi="Times New Roman"/>
        </w:rPr>
        <w:t>基于该策略开发了一</w:t>
      </w:r>
      <w:r>
        <w:rPr>
          <w:rFonts w:hint="eastAsia" w:ascii="Times New Roman" w:hAnsi="Times New Roman"/>
        </w:rPr>
        <w:t>个游戏化同伴学习</w:t>
      </w:r>
      <w:r>
        <w:rPr>
          <w:rFonts w:ascii="Times New Roman" w:hAnsi="Times New Roman"/>
        </w:rPr>
        <w:t>系统。该系统能够创建一个供学生使用的游戏化在线协作答题环境。在该环境中，系统首先根据学生的历史答题记录将学生划分等级，学生</w:t>
      </w:r>
      <w:r>
        <w:rPr>
          <w:rFonts w:hint="eastAsia" w:ascii="Times New Roman" w:hAnsi="Times New Roman"/>
        </w:rPr>
        <w:t>从而可以</w:t>
      </w:r>
      <w:r>
        <w:rPr>
          <w:rFonts w:ascii="Times New Roman" w:hAnsi="Times New Roman"/>
        </w:rPr>
        <w:t>根据等级收益规则自由组队</w:t>
      </w:r>
      <w:r>
        <w:rPr>
          <w:rFonts w:hint="eastAsia" w:ascii="Times New Roman" w:hAnsi="Times New Roman"/>
        </w:rPr>
        <w:t>并</w:t>
      </w:r>
      <w:r>
        <w:rPr>
          <w:rFonts w:ascii="Times New Roman" w:hAnsi="Times New Roman"/>
        </w:rPr>
        <w:t>进行协作答题</w:t>
      </w:r>
      <w:r>
        <w:rPr>
          <w:rFonts w:hint="eastAsia" w:ascii="Times New Roman" w:hAnsi="Times New Roman"/>
        </w:rPr>
        <w:t>。系统</w:t>
      </w:r>
      <w:r>
        <w:rPr>
          <w:rFonts w:ascii="Times New Roman" w:hAnsi="Times New Roman"/>
        </w:rPr>
        <w:t>最后根据</w:t>
      </w:r>
      <w:r>
        <w:rPr>
          <w:rFonts w:hint="eastAsia" w:ascii="Times New Roman" w:hAnsi="Times New Roman"/>
        </w:rPr>
        <w:t>组队双方学生的等级</w:t>
      </w:r>
      <w:r>
        <w:rPr>
          <w:rFonts w:ascii="Times New Roman" w:hAnsi="Times New Roman"/>
        </w:rPr>
        <w:t>和答题结果计算</w:t>
      </w:r>
      <w:r>
        <w:rPr>
          <w:rFonts w:hint="eastAsia" w:ascii="Times New Roman" w:hAnsi="Times New Roman"/>
        </w:rPr>
        <w:t>答题</w:t>
      </w:r>
      <w:r>
        <w:rPr>
          <w:rFonts w:ascii="Times New Roman" w:hAnsi="Times New Roman"/>
        </w:rPr>
        <w:t>收益并更新</w:t>
      </w:r>
      <w:r>
        <w:rPr>
          <w:rFonts w:hint="eastAsia" w:ascii="Times New Roman" w:hAnsi="Times New Roman"/>
        </w:rPr>
        <w:t>双方学生</w:t>
      </w:r>
      <w:r>
        <w:rPr>
          <w:rFonts w:ascii="Times New Roman" w:hAnsi="Times New Roman"/>
        </w:rPr>
        <w:t>等级。教学实践表明</w:t>
      </w:r>
      <w:r>
        <w:rPr>
          <w:rFonts w:hint="eastAsia" w:ascii="Times New Roman" w:hAnsi="Times New Roman"/>
        </w:rPr>
        <w:t>本文提出的游戏化同伴学习</w:t>
      </w:r>
      <w:r>
        <w:rPr>
          <w:rFonts w:ascii="Times New Roman" w:hAnsi="Times New Roman"/>
        </w:rPr>
        <w:t>系统能够达到增强</w:t>
      </w:r>
      <w:r>
        <w:rPr>
          <w:rFonts w:hint="eastAsia" w:ascii="Times New Roman" w:hAnsi="Times New Roman"/>
        </w:rPr>
        <w:t>学生</w:t>
      </w:r>
      <w:r>
        <w:rPr>
          <w:rFonts w:ascii="Times New Roman" w:hAnsi="Times New Roman"/>
        </w:rPr>
        <w:t>学习动机的目的。</w:t>
      </w:r>
    </w:p>
    <w:p>
      <w:pPr>
        <w:rPr>
          <w:color w:val="000000"/>
          <w:szCs w:val="20"/>
        </w:rPr>
      </w:pPr>
      <w:r>
        <w:rPr>
          <w:rFonts w:eastAsia="黑体"/>
          <w:bCs/>
          <w:color w:val="000000"/>
          <w:szCs w:val="20"/>
        </w:rPr>
        <w:t>关键词：</w:t>
      </w:r>
      <w:r>
        <w:rPr>
          <w:rFonts w:hint="eastAsia"/>
          <w:color w:val="000000"/>
          <w:szCs w:val="20"/>
        </w:rPr>
        <w:t>教学系统；</w:t>
      </w:r>
      <w:r>
        <w:rPr>
          <w:color w:val="000000"/>
          <w:szCs w:val="20"/>
        </w:rPr>
        <w:t>同伴学习；游戏化；教学应用；Spring Boot</w:t>
      </w:r>
    </w:p>
    <w:p>
      <w:pPr>
        <w:rPr>
          <w:color w:val="000000"/>
          <w:szCs w:val="20"/>
        </w:rPr>
      </w:pPr>
    </w:p>
    <w:p>
      <w:pPr>
        <w:pStyle w:val="52"/>
        <w:ind w:right="614"/>
        <w:rPr>
          <w:sz w:val="10"/>
        </w:rPr>
      </w:pPr>
      <w:r>
        <w:t>Design And Application of Game Based Peer Learning System</w:t>
      </w:r>
    </w:p>
    <w:p>
      <w:pPr>
        <w:pStyle w:val="54"/>
      </w:pPr>
      <w:r>
        <w:t>XU Jia</w:t>
      </w:r>
      <w:r>
        <w:rPr>
          <w:vertAlign w:val="superscript"/>
        </w:rPr>
        <w:t>1,2,3</w:t>
      </w:r>
      <w:r>
        <w:t>，JIA Shuai</w:t>
      </w:r>
      <w:r>
        <w:rPr>
          <w:vertAlign w:val="superscript"/>
        </w:rPr>
        <w:t>1</w:t>
      </w:r>
      <w:r>
        <w:t>，LV Pin</w:t>
      </w:r>
      <w:r>
        <w:rPr>
          <w:vertAlign w:val="superscript"/>
        </w:rPr>
        <w:t>1,2,3</w:t>
      </w:r>
      <w:r>
        <w:t>, YU Ge</w:t>
      </w:r>
      <w:r>
        <w:rPr>
          <w:vertAlign w:val="superscript"/>
        </w:rPr>
        <w:t>4</w:t>
      </w:r>
    </w:p>
    <w:p>
      <w:pPr>
        <w:pStyle w:val="56"/>
      </w:pPr>
      <w:r>
        <w:rPr>
          <w:vertAlign w:val="superscript"/>
        </w:rPr>
        <w:t>1</w:t>
      </w:r>
      <w:r>
        <w:t>(School of Computer Electronics and Information, Guangxi University, Nanning 530004, China)</w:t>
      </w:r>
    </w:p>
    <w:p>
      <w:pPr>
        <w:pStyle w:val="56"/>
      </w:pPr>
      <w:r>
        <w:rPr>
          <w:vertAlign w:val="superscript"/>
        </w:rPr>
        <w:t>2</w:t>
      </w:r>
      <w:r>
        <w:t>(Guangxi Key Laboratory of Multimedia Communications and Network Technology, Nanning 530004, China)</w:t>
      </w:r>
    </w:p>
    <w:p>
      <w:pPr>
        <w:pStyle w:val="56"/>
      </w:pPr>
      <w:r>
        <w:rPr>
          <w:vertAlign w:val="superscript"/>
        </w:rPr>
        <w:t>3</w:t>
      </w:r>
      <w:r>
        <w:t>(Guangxi Colleges and University Key Laboratory of Parallel and Distributed Computing, Nanning 530004, China)</w:t>
      </w:r>
    </w:p>
    <w:p>
      <w:pPr>
        <w:pStyle w:val="56"/>
        <w:spacing w:after="240"/>
      </w:pPr>
      <w:r>
        <w:rPr>
          <w:vertAlign w:val="superscript"/>
        </w:rPr>
        <w:t>4</w:t>
      </w:r>
      <w:r>
        <w:t>(School of Computer Science and Engineering, Northeastern University, Shenyang 110004, China)</w:t>
      </w:r>
    </w:p>
    <w:p>
      <w:pPr>
        <w:pStyle w:val="50"/>
      </w:pPr>
      <w:r>
        <w:rPr>
          <w:b/>
        </w:rPr>
        <w:t>Abstract</w:t>
      </w:r>
      <w:r>
        <w:t xml:space="preserve">: Good learning motivation plays an important role in defining learning objectives, straightening learning attitude and stimulating learning potential. </w:t>
      </w:r>
      <w:r>
        <w:rPr>
          <w:rFonts w:hint="eastAsia"/>
        </w:rPr>
        <w:t>E</w:t>
      </w:r>
      <w:r>
        <w:t xml:space="preserve">xisting </w:t>
      </w:r>
      <w:r>
        <w:rPr>
          <w:rFonts w:hint="eastAsia"/>
        </w:rPr>
        <w:t>strategies of</w:t>
      </w:r>
      <w:r>
        <w:t xml:space="preserve"> strengthening</w:t>
      </w:r>
      <w:r>
        <w:rPr>
          <w:rFonts w:hint="eastAsia"/>
        </w:rPr>
        <w:t xml:space="preserve"> </w:t>
      </w:r>
      <w:r>
        <w:t>learning motivation</w:t>
      </w:r>
      <w:r>
        <w:rPr>
          <w:rFonts w:hint="eastAsia"/>
        </w:rPr>
        <w:t xml:space="preserve"> of students </w:t>
      </w:r>
      <w:r>
        <w:t>are either to promote interaction</w:t>
      </w:r>
      <w:r>
        <w:rPr>
          <w:rFonts w:hint="eastAsia"/>
        </w:rPr>
        <w:t>s between peers</w:t>
      </w:r>
      <w:r>
        <w:t xml:space="preserve">, to </w:t>
      </w:r>
      <w:r>
        <w:rPr>
          <w:rFonts w:hint="eastAsia"/>
        </w:rPr>
        <w:t xml:space="preserve">introduce </w:t>
      </w:r>
      <w:r>
        <w:t xml:space="preserve">game </w:t>
      </w:r>
      <w:r>
        <w:rPr>
          <w:rFonts w:hint="eastAsia"/>
        </w:rPr>
        <w:t>factors in</w:t>
      </w:r>
      <w:r>
        <w:t xml:space="preserve"> teaching activities, or to simply combine the </w:t>
      </w:r>
      <w:r>
        <w:rPr>
          <w:rFonts w:hint="eastAsia"/>
        </w:rPr>
        <w:t xml:space="preserve">before-mentioned </w:t>
      </w:r>
      <w:r>
        <w:t xml:space="preserve">two </w:t>
      </w:r>
      <w:r>
        <w:rPr>
          <w:rFonts w:hint="eastAsia"/>
        </w:rPr>
        <w:t>strategies</w:t>
      </w:r>
      <w:r>
        <w:t xml:space="preserve">, </w:t>
      </w:r>
      <w:r>
        <w:rPr>
          <w:rFonts w:hint="eastAsia"/>
        </w:rPr>
        <w:t xml:space="preserve">which all </w:t>
      </w:r>
      <w:r>
        <w:t xml:space="preserve">have </w:t>
      </w:r>
      <w:r>
        <w:rPr>
          <w:rFonts w:hint="eastAsia"/>
        </w:rPr>
        <w:t xml:space="preserve">their </w:t>
      </w:r>
      <w:r>
        <w:t>limitations.</w:t>
      </w:r>
      <w:r>
        <w:rPr>
          <w:rFonts w:hint="eastAsia"/>
        </w:rPr>
        <w:t xml:space="preserve"> </w:t>
      </w:r>
      <w:r>
        <w:t xml:space="preserve">In view of this, </w:t>
      </w:r>
      <w:r>
        <w:rPr>
          <w:rFonts w:hint="eastAsia"/>
        </w:rPr>
        <w:t>i</w:t>
      </w:r>
      <w:r>
        <w:t xml:space="preserve">n this paper, a novel game based peer learning strategy is designed by comprehensively considering </w:t>
      </w:r>
      <w:r>
        <w:rPr>
          <w:rFonts w:hint="eastAsia"/>
        </w:rPr>
        <w:t xml:space="preserve">both of the </w:t>
      </w:r>
      <w:r>
        <w:t xml:space="preserve">competition </w:t>
      </w:r>
      <w:r>
        <w:rPr>
          <w:rFonts w:hint="eastAsia"/>
        </w:rPr>
        <w:t xml:space="preserve">mode </w:t>
      </w:r>
      <w:r>
        <w:t>and cooperation</w:t>
      </w:r>
      <w:r>
        <w:rPr>
          <w:rFonts w:hint="eastAsia"/>
        </w:rPr>
        <w:t xml:space="preserve"> mode</w:t>
      </w:r>
      <w:r>
        <w:t xml:space="preserve"> in peer interaction, and rich game mechanism</w:t>
      </w:r>
      <w:r>
        <w:rPr>
          <w:rFonts w:hint="eastAsia"/>
        </w:rPr>
        <w:t xml:space="preserve"> is also employed in the system to enhance learning motivation of students</w:t>
      </w:r>
      <w:r>
        <w:t xml:space="preserve">. Finally, a game based peer learning system is developed based on </w:t>
      </w:r>
      <w:r>
        <w:rPr>
          <w:rFonts w:hint="eastAsia"/>
        </w:rPr>
        <w:t xml:space="preserve">our proposed </w:t>
      </w:r>
      <w:r>
        <w:t>strategy.</w:t>
      </w:r>
      <w:r>
        <w:rPr>
          <w:rFonts w:hint="eastAsia"/>
        </w:rPr>
        <w:t xml:space="preserve"> The proposed system can create a game based online collaborative answering environment for students. In this environment, the system first assign students with different grade levels according to their historical question-answering records, so that any two students can freely organize a team according to the hierarchical income rules for different grade levels established by teachers and answer questions cooperatively. Finally, according to the grade levels and question-answering results of peers in a team, the system calculates their question-answering incomes and updates their grade levels accordingly. Teaching practices show that the proposed game based peer learning system successfully enhances the learning motivation of students.</w:t>
      </w:r>
    </w:p>
    <w:p>
      <w:pPr>
        <w:pStyle w:val="50"/>
      </w:pPr>
      <w:r>
        <w:rPr>
          <w:b/>
        </w:rPr>
        <w:t>Key words</w:t>
      </w:r>
      <w:r>
        <w:t xml:space="preserve">: </w:t>
      </w:r>
      <w:r>
        <w:rPr>
          <w:rFonts w:hint="eastAsia"/>
        </w:rPr>
        <w:t xml:space="preserve">teaching system; </w:t>
      </w:r>
      <w:r>
        <w:t>peer learning; gamification; teaching application; spring boot</w:t>
      </w:r>
    </w:p>
    <w:p>
      <w:pPr>
        <w:rPr>
          <w:color w:val="000000"/>
          <w:sz w:val="18"/>
        </w:rPr>
      </w:pPr>
    </w:p>
    <w:p>
      <w:pPr>
        <w:rPr>
          <w:rFonts w:hint="eastAsia"/>
          <w:color w:val="000000"/>
          <w:sz w:val="18"/>
        </w:rPr>
        <w:sectPr>
          <w:headerReference r:id="rId9" w:type="first"/>
          <w:footerReference r:id="rId12" w:type="first"/>
          <w:headerReference r:id="rId7" w:type="default"/>
          <w:footerReference r:id="rId10" w:type="default"/>
          <w:headerReference r:id="rId8" w:type="even"/>
          <w:footerReference r:id="rId11" w:type="even"/>
          <w:footnotePr>
            <w:numFmt w:val="decimalEnclosedCircleChinese"/>
          </w:footnotePr>
          <w:type w:val="continuous"/>
          <w:pgSz w:w="11906" w:h="16838"/>
          <w:pgMar w:top="1701" w:right="1077" w:bottom="1701" w:left="1134" w:header="1304" w:footer="1304" w:gutter="0"/>
          <w:cols w:space="720" w:num="1"/>
          <w:titlePg/>
          <w:docGrid w:linePitch="312" w:charSpace="0"/>
        </w:sectPr>
      </w:pPr>
    </w:p>
    <w:p>
      <w:r>
        <w:tab/>
      </w:r>
      <w:r>
        <w:t>学习动机是指引发和维持学生的学习行为，并使之指向一定学业目标的一种动力倾向</w:t>
      </w:r>
      <w:r>
        <w:fldChar w:fldCharType="begin"/>
      </w:r>
      <w:r>
        <w:instrText xml:space="preserve"> ADDIN ZOTERO_ITEM CSL_CITATION {"citationID":"euI4BbxB","properties":{"formattedCitation":"\\super [1,2]\\nosupersub{}","plainCitation":"[1,2]","noteIndex":0},"citationItems":[{"id":215,"uris":["http://zotero.org/users/6524807/items/PMF4FXNZ"],"uri":["http://zotero.org/users/6524807/items/PMF4FXNZ"],"itemData":{"id":215,"type":"book","publisher":"上海社会科学院出版社","title":"动机心理学","author":[{"family":"","given":"(德)莱因贝格著，王晚蕾译"}],"issued":{"date-parts":[["2012"]]}}},{"id":176,"uris":["http://zotero.org/users/6524807/items/3EBENUJM"],"uri":["http://zotero.org/users/6524807/items/3EBENUJM"],"itemData":{"id":176,"type":"article-journal","container-title":"Psychological Inquiry","DOI":"10.1207/S15327965PLI1104_01","ISSN":"1047-840X, 1532-7965","issue":"4","journalAbbreviation":"Psychological Inquiry","language":"en","page":"227-268","source":"DOI.org (Crossref)","title":"The \"What\" and \"Why\" of Goal Pursuits: Human Needs and the Self-Determination of Behavior","title-short":"The \"What\" and \"Why\" of Goal Pursuits","volume":"11","author":[{"family":"Deci","given":"Edward L."},{"family":"Ryan","given":"Richard M."}],"issued":{"date-parts":[["2000",10]]}}}],"schema":"https://github.com/citation-style-language/schema/raw/master/csl-citation.json"} </w:instrText>
      </w:r>
      <w:r>
        <w:fldChar w:fldCharType="separate"/>
      </w:r>
      <w:r>
        <w:rPr>
          <w:kern w:val="0"/>
          <w:vertAlign w:val="superscript"/>
        </w:rPr>
        <w:t>[1,2]</w:t>
      </w:r>
      <w:r>
        <w:fldChar w:fldCharType="end"/>
      </w:r>
      <w:r>
        <w:t>。学习动机强烈的学生，在学习活动中表现出较高的学习积极性，能够通过较强的自制力和毅力克服学习过程中遇到的困难。而缺乏学习动机的学生，学习积极性较低，很容易在遇到困难时中断甚至放弃学习。因此，设计行之有效的教学策略以增强学生的学习动机是教育研究领域关注解决的重要问题。</w:t>
      </w:r>
    </w:p>
    <w:p>
      <w:r>
        <w:tab/>
      </w:r>
      <w:r>
        <w:t>目前，业界提出了两种教学策略以期提高学生的学习动机，即同伴学习策略和教学游戏化策略。其中，同伴学习策略通过促进学生间的互动来帮助学生提升学习动机，最终实现教育的目标</w:t>
      </w:r>
      <w:r>
        <w:rPr>
          <w:vertAlign w:val="superscript"/>
        </w:rPr>
        <w:fldChar w:fldCharType="begin"/>
      </w:r>
      <w:r>
        <w:rPr>
          <w:vertAlign w:val="superscript"/>
        </w:rPr>
        <w:instrText xml:space="preserve"> ADDIN ZOTERO_ITEM CSL_CITATION {"citationID":"bEZLpM3Z","properties":{"formattedCitation":"\\super [3]\\nosupersub{}","plainCitation":"[3]","noteIndex":0},"citationItems":[{"id":254,"uris":["http://zotero.org/users/6524807/items/URTBNJXW"],"uri":["http://zotero.org/users/6524807/items/URTBNJXW"],"itemData":{"id":254,"type":"article-journal","container-title":"Educational Psychology","DOI":"10.1080/01443410500345172","ISSN":"0144-3410, 1469-5820","issue":"6","journalAbbreviation":"Educational Psychology","language":"en","page":"631-645","source":"DOI.org (Crossref)","title":"Trends in Peer Learning","volume":"25","author":[{"family":"Topping","given":"Keith J."}],"issued":{"date-parts":[["2005",12]]}}}],"schema":"https://github.com/citation-style-language/schema/raw/master/csl-citation.json"} </w:instrText>
      </w:r>
      <w:r>
        <w:rPr>
          <w:vertAlign w:val="superscript"/>
        </w:rPr>
        <w:fldChar w:fldCharType="separate"/>
      </w:r>
      <w:r>
        <w:rPr>
          <w:vertAlign w:val="superscript"/>
        </w:rPr>
        <w:t>[3]</w:t>
      </w:r>
      <w:r>
        <w:rPr>
          <w:vertAlign w:val="superscript"/>
        </w:rPr>
        <w:fldChar w:fldCharType="end"/>
      </w:r>
      <w:r>
        <w:t>。学生间的互动有两种模式，即竞争</w:t>
      </w:r>
      <w:r>
        <w:rPr>
          <w:vertAlign w:val="superscript"/>
        </w:rPr>
        <w:t>[4,5]</w:t>
      </w:r>
      <w:r>
        <w:t>与合作</w:t>
      </w:r>
      <w:r>
        <w:rPr>
          <w:vertAlign w:val="superscript"/>
        </w:rPr>
        <w:t>[6,7]</w:t>
      </w:r>
      <w:r>
        <w:rPr>
          <w:vertAlign w:val="superscript"/>
        </w:rPr>
        <w:fldChar w:fldCharType="begin"/>
      </w:r>
      <w:r>
        <w:rPr>
          <w:vertAlign w:val="superscript"/>
        </w:rPr>
        <w:instrText xml:space="preserve"> ADDIN ZOTERO_ITEM CSL_CITATION {"citationID":"jHUJnHpx","properties":{"formattedCitation":"\\super [7]\\nosupersub{}","plainCitation":"[7]","noteIndex":0},"citationItems":[{"id":266,"uris":["http://zotero.org/users/6524807/items/DI7B5NNV"],"uri":["http://zotero.org/users/6524807/items/DI7B5NNV"],"itemData":{"id":266,"type":"article-journal","abstract":"(2011) Huang et al. International Journal of Engineering Education. This paper describes some findings derived from teaching a class of engineering students organized into cooperative learning grou...","container-title":"International Journal of Engineering Education","ISSN":"0949149X","issue":"4 PART II","language":"en-GB","note":"number: 4 PART II","page":"875-884","source":"www.mendeley.com","title":"Cooperative learning in engineering education: A game theory-based approach","title-short":"Cooperative learning in engineering education","volume":"27","author":[{"family":"Huang","given":"Huei Chun"},{"family":"Shih","given":"Shen Guan"},{"family":"Lai","given":"Wei Cheng"}],"issued":{"date-parts":[["2011"]]}}}],"schema":"https://github.com/citation-style-language/schema/raw/master/csl-citation.json"} </w:instrText>
      </w:r>
      <w:r>
        <w:rPr>
          <w:vertAlign w:val="superscript"/>
        </w:rPr>
        <w:fldChar w:fldCharType="separate"/>
      </w:r>
      <w:r>
        <w:rPr>
          <w:vertAlign w:val="superscript"/>
        </w:rPr>
        <w:fldChar w:fldCharType="end"/>
      </w:r>
      <w:r>
        <w:t>。其中，竞争模式通常是比较学生完成同样任务的表现，并通过定义任务表现的奖惩规则来激发同伴间竞争，以期强化学生的学习动机</w:t>
      </w:r>
      <w:r>
        <w:rPr>
          <w:vertAlign w:val="superscript"/>
        </w:rPr>
        <w:fldChar w:fldCharType="begin"/>
      </w:r>
      <w:r>
        <w:rPr>
          <w:vertAlign w:val="superscript"/>
        </w:rPr>
        <w:instrText xml:space="preserve"> ADDIN ZOTERO_ITEM CSL_CITATION {"citationID":"adB45dKj","properties":{"formattedCitation":"\\super [8]\\nosupersub{}","plainCitation":"[8]","noteIndex":0},"citationItems":[{"id":248,"uris":["http://zotero.org/users/6524807/items/K7ESLKZ4"],"uri":["http://zotero.org/users/6524807/items/K7ESLKZ4"],"itemData":{"id":248,"type":"article-journal","abstract":"The Fourth edition of this book has been reorganized and amended to incorporate a new chapter on deviance, with an emphasis on drugs, while the chapters on race and sport, and economy and politics, have been re-arranged. Among others, the book includes chapters on violence and sport, sport and mass media, gender relations, sport and history, and sport and the future. An annotated bibliography...","container-title":"Sport in society: issues and controversies.","issue":"Ed.4","language":"English","note":"publisher: C.V. Mosby Company","source":"www.cabdirect.org","title":"Sport in society: issues and controversies.","title-short":"Sport in society","URL":"https://www.cabdirect.org/cabdirect/abstract/19921899670","author":[{"family":"Coakley","given":"J. J."}],"accessed":{"date-parts":[["2020",11,19]]},"issued":{"date-parts":[["1990"]]}}}],"schema":"https://github.com/citation-style-language/schema/raw/master/csl-citation.json"} </w:instrText>
      </w:r>
      <w:r>
        <w:rPr>
          <w:vertAlign w:val="superscript"/>
        </w:rPr>
        <w:fldChar w:fldCharType="separate"/>
      </w:r>
      <w:r>
        <w:rPr>
          <w:vertAlign w:val="superscript"/>
        </w:rPr>
        <w:t>[8]</w:t>
      </w:r>
      <w:r>
        <w:rPr>
          <w:vertAlign w:val="superscript"/>
        </w:rPr>
        <w:fldChar w:fldCharType="end"/>
      </w:r>
      <w:r>
        <w:t>。合作</w:t>
      </w:r>
      <w:r>
        <w:rPr>
          <w:rFonts w:hint="eastAsia"/>
        </w:rPr>
        <w:t>模式</w:t>
      </w:r>
      <w:r>
        <w:t>则是指同伴之间通过积极互助来完成学习目标的互动学习模式</w:t>
      </w:r>
      <w:r>
        <w:rPr>
          <w:vertAlign w:val="superscript"/>
        </w:rPr>
        <w:fldChar w:fldCharType="begin"/>
      </w:r>
      <w:r>
        <w:rPr>
          <w:vertAlign w:val="superscript"/>
        </w:rPr>
        <w:instrText xml:space="preserve"> ADDIN ZOTERO_ITEM CSL_CITATION {"citationID":"Xo0px6k1","properties":{"formattedCitation":"\\super [3,9]\\nosupersub{}","plainCitation":"[3,9]","noteIndex":0},"citationItems":[{"id":254,"uris":["http://zotero.org/users/6524807/items/URTBNJXW"],"uri":["http://zotero.org/users/6524807/items/URTBNJXW"],"itemData":{"id":254,"type":"article-journal","container-title":"Educational Psychology","DOI":"10.1080/01443410500345172","ISSN":"0144-3410, 1469-5820","issue":"6","journalAbbreviation":"Educational Psychology","language":"en","page":"631-645","source":"DOI.org (Crossref)","title":"Trends in Peer Learning","volume":"25","author":[{"family":"Topping","given":"Keith J."}],"issued":{"date-parts":[["2005",12]]}}},{"id":175,"uris":["http://zotero.org/users/6524807/items/HLUVABAZ"],"uri":["http://zotero.org/users/6524807/items/HLUVABAZ"],"itemData":{"id":175,"type":"article-journal","abstract":"Purpose of the present study was to test a conceptual model of relations among achievement goal orientation, self-eﬃcacy, cognitive processing, and achievement of students working within a particular collaborative task context. The task involved a collaborative computer-based modeling task. In order to test the model, group measures of mastery-approach goal orientation, performance-avoidance goal orientation, self-eﬃcacy, and achievement were employed. Students’ cognitive processing was assessed using an online log-ﬁle measure. As predicted, mastery-approach goal orientation had a signiﬁcant positive eﬀect on achievement, which was mediated through students’ use of deep processes. No signiﬁcant relationships could be found between performance-avoidance goal orientation and surface processing and between surface processing and achievement. Results are discussed with respect to general theoretical implications and lead to suggestions for the design of appropriate scaﬀolds.","container-title":"Contemporary Educational Psychology","DOI":"10.1016/j.cedpsych.2006.12.004","ISSN":"0361476X","issue":"1","journalAbbreviation":"Contemporary Educational Psychology","language":"en","page":"58-77","source":"DOI.org (Crossref)","title":"Motivation and performance within a collaborative computer-based modeling task: Relations between students’ achievement goal orientation, self-efficacy, cognitive processing, and achievement","title-short":"Motivation and performance within a collaborative computer-based modeling task","volume":"33","author":[{"family":"Sins","given":"Patrick H.M."},{"family":"Joolingen","given":"Wouter R.","non-dropping-particle":"van"},{"family":"Savelsbergh","given":"Elwin R."},{"family":"Hout-Wolters","given":"Bernadette","non-dropping-particle":"van"}],"issued":{"date-parts":[["2008",1]]}}}],"schema":"https://github.com/citation-style-language/schema/raw/master/csl-citation.json"} </w:instrText>
      </w:r>
      <w:r>
        <w:rPr>
          <w:vertAlign w:val="superscript"/>
        </w:rPr>
        <w:fldChar w:fldCharType="separate"/>
      </w:r>
      <w:r>
        <w:rPr>
          <w:vertAlign w:val="superscript"/>
        </w:rPr>
        <w:t>[3,9]</w:t>
      </w:r>
      <w:r>
        <w:rPr>
          <w:vertAlign w:val="superscript"/>
        </w:rPr>
        <w:fldChar w:fldCharType="end"/>
      </w:r>
      <w:r>
        <w:t>，通过构建积极的同伴间的相互依赖和监督来强化双方的学习动机。业界用于提高学生学习动机的另一种教学策略是教学游戏化</w:t>
      </w:r>
      <w:r>
        <w:rPr>
          <w:vertAlign w:val="superscript"/>
        </w:rPr>
        <w:fldChar w:fldCharType="begin"/>
      </w:r>
      <w:r>
        <w:rPr>
          <w:vertAlign w:val="superscript"/>
        </w:rPr>
        <w:instrText xml:space="preserve"> ADDIN ZOTERO_ITEM CSL_CITATION {"citationID":"Qlu5wlwR","properties":{"formattedCitation":"\\super [10\\uc0\\u8211{}12]\\nosupersub{}","plainCitation":"[10–12]","noteIndex":0},"citationItems":[{"id":199,"uris":["http://zotero.org/users/6524807/items/X6US5UZN"],"uri":["http://zotero.org/users/6524807/items/X6US5UZN"],"itemData":{"id":199,"type":"article-journal","abstract":"游戏化是将游戏的设计元素或者机制应用于非游戏环境来激发人们参与某一项活动的积极性.通过将游戏的设计元素和机制引入普通应用软件来实现软件游戏化具有重要意义.它将使得软件的使用过程更有趣味性,进而提升软件的吸引力和竞争力.然而,对于哪些软件适合游戏化,以及如何实现软件游戏化目前仍然缺乏相应的指导方法.针对该问题,从软件需求分析的角度出发,提出一种面向目标的软件游戏化分析方法.该方法为每个需要用户和软件共同参与完成的活动建立由度量和评价等软件游戏化行为所构成的反馈环.该反馈环形成一个正向激励的过程,激励用户积极的参与到软件所支持的活动.","container-title":"小型微型计算机系统","ISSN":"1000-1220","issue":"04","language":"中文;","page":"683-689","source":"CNKI","title":"一种面向目标的软件游戏化分析方法","volume":"38","author":[{"family":"王","given":"雅倩"},{"family":"刘","given":"春"},{"family":"俞","given":"一峻"},{"family":"金","given":"芝"}],"issued":{"date-parts":[["2017"]]}}},{"id":174,"uris":["http://zotero.org/users/6524807/items/ZTR8NCSP"],"uri":["http://zotero.org/users/6524807/items/ZTR8NCSP"],"itemData":{"id":174,"type":"article-journal","abstract":"当今时代科技发展日新月异,游戏化作为技术进步的一个代表,正经历着迅速发展的过程。游戏被越来越多的人接受,同时它也影响着人们的生活、思维和行为方式。游戏已经不单单是娱乐,利用游戏机制和游戏元素,进行非游戏事务的方式也渐渐被人们接受。本文从游戏化的发展、相关理论和核心概念等三个方面对游戏化在教育情境下的应用进行了阐述,并且列举了两个教育应用的游戏化项目。在总结部分分析了针对游戏化的批判,并且阐述了游戏化设计和实施过程应该注意的问题。","container-title":"电化教育研究","ISSN":"1003-1553","issue":"10","language":"中文;","page":"69-76+91","source":"CNKI","title":"游戏化——让乐趣促进学习成为教育技术的新追求","volume":"36","author":[{"family":"刘","given":"俊"},{"family":"祝","given":"智庭"}],"issued":{"date-parts":[["2015"]]}}},{"id":173,"uris":["http://zotero.org/users/6524807/items/WJHQ5EX9"],"uri":["http://zotero.org/users/6524807/items/WJHQ5EX9"],"itemData":{"id":173,"type":"article-journal","container-title":"International Journal of Gaming and Computer-Mediated Simulations","DOI":"10.4018/jgcms.2012100106","ISSN":"1942-3888, 1942-3896","issue":"4","language":"en","page":"81-83","source":"DOI.org (Crossref)","title":"The Gamification of Learning and Instruction: Game-Based Methods and Strategies for Training and Education","title-short":"The Gamification of Learning and Instruction","volume":"4","author":[{"family":"Rice","given":"John W."}],"issued":{"date-parts":[["2012",10]]}}}],"schema":"https://github.com/citation-style-language/schema/raw/master/csl-citation.json"} </w:instrText>
      </w:r>
      <w:r>
        <w:rPr>
          <w:vertAlign w:val="superscript"/>
        </w:rPr>
        <w:fldChar w:fldCharType="separate"/>
      </w:r>
      <w:r>
        <w:rPr>
          <w:vertAlign w:val="superscript"/>
        </w:rPr>
        <w:t>[10–12]</w:t>
      </w:r>
      <w:r>
        <w:rPr>
          <w:vertAlign w:val="superscript"/>
        </w:rPr>
        <w:fldChar w:fldCharType="end"/>
      </w:r>
      <w:r>
        <w:t>。教学游戏化</w:t>
      </w:r>
      <w:r>
        <w:rPr>
          <w:rFonts w:hint="eastAsia"/>
        </w:rPr>
        <w:t>是</w:t>
      </w:r>
      <w:r>
        <w:t>将游戏的思维和机制整合运用于教学环节中，以期通过寓教于乐的方式提</w:t>
      </w:r>
      <w:r>
        <w:rPr>
          <w:rFonts w:hint="eastAsia"/>
        </w:rPr>
        <w:t>高</w:t>
      </w:r>
      <w:r>
        <w:t>学生的学习动机。可见，同伴学习策略和教学游戏化策略或通过促进</w:t>
      </w:r>
      <w:r>
        <w:rPr>
          <w:rFonts w:hint="eastAsia"/>
        </w:rPr>
        <w:t>学生</w:t>
      </w:r>
      <w:r>
        <w:t>之间的学习互动，或以增强学习活动乐趣来实现强化学生学习动机的目的，都存在不少相关研究工作。然而，现有研究工作均没能很好结合利用这两种策略来帮助学生强化学习动机，体现在：（1）现有同伴学习系统仅考虑了一种互动模式</w:t>
      </w:r>
      <w:r>
        <w:rPr>
          <w:vertAlign w:val="superscript"/>
        </w:rPr>
        <w:fldChar w:fldCharType="begin"/>
      </w:r>
      <w:r>
        <w:rPr>
          <w:vertAlign w:val="superscript"/>
        </w:rPr>
        <w:instrText xml:space="preserve"> ADDIN ZOTERO_ITEM CSL_CITATION {"citationID":"k1qpVbMe","properties":{"formattedCitation":"\\super [4\\uc0\\u8211{}6]\\nosupersub{}","plainCitation":"[4–6]","noteIndex":0},"citationItems":[{"id":79,"uris":["http://zotero.org/users/6524807/items/LC5NCD9H"],"uri":["http://zotero.org/users/6524807/items/LC5NCD9H"],"itemData":{"id":79,"type":"article-journal","abstract":"ISCARE (Information System for Competition based on pRoblem solving in Education) is a new and innovative intelligent tutoring system that we have designed and implemented. This tool allows the competition among students for improving their learning process in a course. The tool takes some ideas from the Swiss-system widely used in chess and adapts them to the educational area. The competition is based on different tournaments and rounds. In each round, students are assigned in pairs of two, which compete one against another, and each pair receives different questions that students have to solve in a limit of time. Students can see their partial ratings after each round and their final rating after a tournament. A lot of knowledge from different disciplines was used to design, and implement this system, as ISCARE includes different functionality such as the students’ registration into the system, the creation of tournaments, the registration and assignment of students to tournaments, the management of each tournament life cycle (started, in execution, finished, etc.), the addition of the different exercises to tournaments, the calculation of pairs of students for each round with different algorithms, the assignment of exercises per round and pair, the scorings of the students per round and tournament, the management of the students’ ratings, or the visualization of information. This paper presents the ISCARE intelligent tutoring system, describing its different options, menus, or functionality as well as its architecture and the specific modeling to achieve the desired features.","container-title":"Expert Systems with Applications","DOI":"10.1016/j.eswa.2012.01.020","ISSN":"0957-4174","issue":"8","journalAbbreviation":"Expert Systems with Applications","language":"en","page":"6932-6948","source":"ScienceDirect","title":"An adaptive and innovative question-driven competition-based intelligent tutoring system for learning","volume":"39","author":[{"family":"Muñoz-Merino","given":"Pedro J."},{"family":"Fernández Molina","given":"Manuel"},{"family":"Muñoz-Organero","given":"Mario"},{"family":"Delgado Kloos","given":"Carlos"}],"issued":{"date-parts":[["2012",6,15]]}}},{"id":149,"uris":["http://zotero.org/users/6524807/items/2T3649YN"],"uri":["http://zotero.org/users/6524807/items/2T3649YN"],"itemData":{"id":149,"type":"article-journal","abstract":"This study developed an intergroup competition mechanism and integrated it into a multitouch platform for collaborative design-based learning (DBL) to enhance elementary school students’ engagement, learning achievement, and creativity. A total of 58 elementary school students in 2 sixth-grade classes participated in the study over a period of 9 weeks. A quasi-experiment was conducted to examine the effects of the intergroup competition mechanism. The two classes were divided into an experimental group (a class of 28 students in collaboration with intergroup competition) and a comparison group (another class of 30 students in collaboration without intergroup competition), and the students in both groups were required to carry out a tessellation design project with their partners on the multitouch platform. Statistical analyses revealed that students under the intergroup competition condition had significantly better student engagement, learning achievement, and creativity than those under the no-competition condition. The results suggest that the computerized intergroup competition mechanism is effective in enhancing student engagement, learning achievement, and creativity. On the basis of the results, considerations in relation to the intergroup competition mechanism and the enhanced cognitive processes in multitouch DBL are discussed.","container-title":"Computers &amp; Education","DOI":"10.1016/j.compedu.2016.09.007","ISSN":"0360-1315","journalAbbreviation":"Computers &amp; Education","language":"en","page":"99-113","source":"ScienceDirect","title":"Employing intergroup competition in multitouch design-based learning to foster student engagement, learning achievement, and creativity","volume":"103","author":[{"family":"Chen","given":"Cheng-Huan"},{"family":"Chiu","given":"Chiung-Hui"}],"issued":{"date-parts":[["2016",12,1]]}}},{"id":214,"uris":["http://zotero.org/users/6524807/items/JK5SUN3G"],"uri":["http://zotero.org/users/6524807/items/JK5SUN3G"],"itemData":{"id":214,"type":"article-journal","abstract":"问题陈述：动机是教育成功的重要组成部分，最好通过建构主义的学习方法，尤其是合作学习（CL）来实现。CL在中小学是一种流行的方法，但由于学生人数众多且时间有限，因此在高等教育中很少使用。文献没有为CL的使用及其动机影响留出足够的空间。这项研究旨在填补文献和实践中的空白。研究目的：本研究旨在探讨CL对大学水平上学生的动机和学生产品的影响。方法：在一所大学实施CL的情况下，本研究采用混合方法技术进行。在土耳其伊斯坦布尔的一所国立大学的选修课程的两个部分中，采用了拼图和团队游戏技术，以概述CL对18至25岁学生的激励作用。使用了方法论，并通过对学生产品的文件分析来支持动机前后问卷。调查结果：研究表明，大学水平不是实施CL的危险场所。相反，看到积极的激励效果是一个富有成果的水平。定性和定量数据均支持CL对学生的动机和合作学习策略的积极影响。结论和建议：根据调查结果，可以断言CL对学生的学习是有效的。动机和合作学习策略。特别是对于教育学院的学生，CL的使用在他们自己的学习方面相当慷慨。由于他们的专业涉及教授如何学习，因此重要的是要知道具体的道路。","container-title":"Eurasian Journal of Educational Research","ISSN":"1302-597X","language":"en","note":"publisher: ANI Publishing Company","source":"ERIC","title":"The Effect of Cooperative Learning: University Example","title-short":"The Effect of Cooperative Learning","author":[{"family":"Tombak","given":"Busra"},{"family":"Altun","given":"Sertel"}],"accessed":{"date-parts":[["2021",3,15]]},"issued":{"date-parts":[["2016"]]}}}],"schema":"https://github.com/citation-style-language/schema/raw/master/csl-citation.json"} </w:instrText>
      </w:r>
      <w:r>
        <w:rPr>
          <w:vertAlign w:val="superscript"/>
        </w:rPr>
        <w:fldChar w:fldCharType="separate"/>
      </w:r>
      <w:r>
        <w:rPr>
          <w:vertAlign w:val="superscript"/>
        </w:rPr>
        <w:t>[4–6]</w:t>
      </w:r>
      <w:r>
        <w:rPr>
          <w:vertAlign w:val="superscript"/>
        </w:rPr>
        <w:fldChar w:fldCharType="end"/>
      </w:r>
      <w:r>
        <w:t>，即竞争模式或合作模式；（2）现有的教学游戏化策略的设计过于简单，在系统设计中只考虑了少量游戏化机制，例如积分、徽章和排名等</w:t>
      </w:r>
      <w:r>
        <w:rPr>
          <w:vertAlign w:val="superscript"/>
        </w:rPr>
        <w:fldChar w:fldCharType="begin"/>
      </w:r>
      <w:r>
        <w:rPr>
          <w:vertAlign w:val="superscript"/>
        </w:rPr>
        <w:instrText xml:space="preserve"> ADDIN ZOTERO_ITEM CSL_CITATION {"citationID":"ZPWOD6Ip","properties":{"formattedCitation":"\\super [13\\uc0\\u8211{}15]\\nosupersub{}","plainCitation":"[13–15]","noteIndex":0},"citationItems":[{"id":210,"uris":["http://zotero.org/users/6524807/items/QSPRYTZ4"],"uri":["http://zotero.org/users/6524807/items/QSPRYTZ4"],"itemData":{"id":210,"type":"article-journal","abstract":"While gamification is gaining ground in business, marketing, corporate management, and wellness initiatives, its application in education is still an emerging trend. This article presents a study of the published empirical research on the application of gamification to education. The study is limited to papers that discuss explicitly the effects of using game elements in specific educational contexts. It employs a systematic mapping design. Accordingly, a categorical structure for classifying the research results is proposed based on the extracted topics discussed in the reviewed papers. The categories include gamification design principles, game mechanics, context of applying gamification (type of application, educational level, and academic subject), implementation, and evaluation. By mapping the published works to the classification criteria and analyzing them, the study highlights the directions of the currently conducted empirical research on applying gamification to education. It also indicates some major obstacles and needs, such as the need for proper technological support, for controlled studies demonstrating reliable positive or negative results of using specific game elements in particular educational contexts, etc. Although most of the reviewed papers report promising results, more substantial empirical research is needed to determine whether both extrinsic and intrinsic motivation of the learners can be influenced by gamification.","language":"en","page":"15","source":"Zotero","title":"Gamification in Education: A Systematic Mapping Study","author":[{"family":"Dicheva","given":"Darina"},{"family":"Dichev","given":"Christo"},{"family":"Agre","given":"Gennady"},{"family":"Angelova","given":"Galia"}],"issued":{"date-parts":[["2021"]]}}},{"id":208,"uris":["http://zotero.org/users/6524807/items/MMATQZU7"],"uri":["http://zotero.org/users/6524807/items/MMATQZU7"],"itemData":{"id":208,"type":"article-journal","abstract":"This paper explores the opportunities and challenges associated with implementing a digital badge system that awards high school credit for students' participation in afterschool programs serving non-dominant youth. Data include interviews and focus groups with 43 students, and interviews with 24 teachers and afterschool mentors and one college admissions director. Across all stakeholders, the most frequently cited opportunity related to the potential that badges hold for establishing learners' credibility outside the context in which their badges were earned by providing a trustworthy record of the skills and achievements that students gain through their participation in the afterschool programs. However, credibility also emerged as the dominant challenge associated with digital badges. Participants observed that in order for badges to succeed in proving one's credibility to external audiences, these audiences—such as college admissions officers and employers—must know about and recognize the validity of badges. Students, teachers, and program staff all expressed the belief that this essential criterion had not yet been achieved. We examine these findings in light of theory and research on the role of artifacts within and outside the communities of practice in which they were created and used. The findings hold implications for designers of openly networked learning environments that seek to span and connect diverse social settings.","container-title":"Computers &amp; Education","DOI":"10.1016/j.compedu.2015.04.011","ISSN":"0360-1315","journalAbbreviation":"Computers &amp; Education","language":"en","page":"72-83","source":"ScienceDirect","title":"Digital badges in afterschool learning: Documenting the perspectives and experiences of students and educators","title-short":"Digital badges in afterschool learning","volume":"88","author":[{"family":"Davis","given":"Katie"},{"family":"Singh","given":"Simrat"}],"issued":{"date-parts":[["2015",10,1]]}}},{"id":207,"uris":["http://zotero.org/users/6524807/items/8XWQUHRX"],"uri":["http://zotero.org/users/6524807/items/8XWQUHRX"],"itemData":{"id":207,"type":"article-journal","abstract":"ABSTRACT This paper reports the findings of a field experiment that gamified the classroom experience of elementary school ESL students by implementing digital badges-and-points which students could earn by achieving specific behavioral and learning goals. Altogether, 120 children in eight different classes participated in this study. Four of the classes (experimental group) used the digital badges-and-points available in ClassDojo, a free online classroom management system, while the other four classes (control group) employed a nondigital conventional school token point system. The results showed that digital badges-and-points afforded by ClassDojo significantly improved student learning in two classes (Grades 3 and 4) but not in Grades 1 and 2 classes. Overall, students reported enjoying using digital badges-and-points in the classrooms. Teacher observational data indicated that the digital badges-and-points group displayed more positive and on-task behaviors than the non-digital classroom token point system group.","container-title":"Journal of Educational Technology &amp; Society","ISSN":"1176-3647","issue":"1","note":"publisher: International Forum of Educational Technology &amp; Society","page":"137-151","source":"JSTOR","title":"Comparing Digital Badges-and-Points with Classroom Token Systems: Effects on Elementary School ESL Students’ Classroom Behavior and English Learning","title-short":"Comparing Digital Badges-and-Points with Classroom Token Systems","volume":"21","author":[{"family":"Homer","given":"Ryan"},{"family":"Hew","given":"Khe Foon"},{"family":"Tan","given":"Cheng Yong"}],"issued":{"date-parts":[["2018"]]}}}],"schema":"https://github.com/citation-style-language/schema/raw/master/csl-citation.json"} </w:instrText>
      </w:r>
      <w:r>
        <w:rPr>
          <w:vertAlign w:val="superscript"/>
        </w:rPr>
        <w:fldChar w:fldCharType="separate"/>
      </w:r>
      <w:r>
        <w:rPr>
          <w:vertAlign w:val="superscript"/>
        </w:rPr>
        <w:t>[13–15]</w:t>
      </w:r>
      <w:r>
        <w:rPr>
          <w:vertAlign w:val="superscript"/>
        </w:rPr>
        <w:fldChar w:fldCharType="end"/>
      </w:r>
      <w:r>
        <w:t>。鉴于此，本文综合考虑了竞争与合作两种互动模式，并利用丰富的游戏化机制来促进同伴间的互动，最终设计</w:t>
      </w:r>
      <w:r>
        <w:rPr>
          <w:rFonts w:hint="eastAsia"/>
        </w:rPr>
        <w:t>并</w:t>
      </w:r>
      <w:r>
        <w:t>实现了一个新颖的游戏化同伴学习系统。该系统目前已应用于真实课堂</w:t>
      </w:r>
      <w:r>
        <w:rPr>
          <w:rFonts w:hint="eastAsia"/>
        </w:rPr>
        <w:t>的</w:t>
      </w:r>
      <w:r>
        <w:t>教学实践。实践表明，本文设计的游戏化同伴学习系统有效增强了学生的学习动机、提高了学生的成绩。</w:t>
      </w:r>
    </w:p>
    <w:p>
      <w:r>
        <w:tab/>
      </w:r>
      <w:r>
        <w:t>本文剩余部分的内容组织如下：第1节分析了相关研究工作；第2节详细介绍了游戏化同伴学习系统的设计思路；第3节阐明了游戏化同伴学习系统的具体实现</w:t>
      </w:r>
      <w:r>
        <w:rPr>
          <w:rFonts w:hint="eastAsia"/>
        </w:rPr>
        <w:t>过程</w:t>
      </w:r>
      <w:r>
        <w:t>；第4节介绍了系统的教学应用；最后第5节对全文进行了总结。</w:t>
      </w:r>
    </w:p>
    <w:p>
      <w:pPr>
        <w:pStyle w:val="3"/>
        <w:spacing w:before="240"/>
      </w:pPr>
      <w:r>
        <w:t>1 相关工作</w:t>
      </w:r>
    </w:p>
    <w:p>
      <w:pPr>
        <w:pStyle w:val="64"/>
        <w:rPr>
          <w:rFonts w:ascii="Times New Roman" w:hAnsi="Times New Roman"/>
        </w:rPr>
      </w:pPr>
      <w:r>
        <w:rPr>
          <w:rFonts w:ascii="Times New Roman" w:hAnsi="Times New Roman"/>
        </w:rPr>
        <w:t>1.1 同伴学习</w:t>
      </w:r>
    </w:p>
    <w:p>
      <w:pPr>
        <w:rPr>
          <w:del w:id="2" w:author="jarvis" w:date="2021-07-05T22:28:00Z"/>
        </w:rPr>
      </w:pPr>
      <w:r>
        <w:tab/>
      </w:r>
      <w:r>
        <w:t>从个体学习模式转向同伴学习模式是提高学习者学习动机的主要教学策略。现有同伴学习的相关工作根据同伴间互动方式</w:t>
      </w:r>
      <w:ins w:id="3" w:author="jarvis" w:date="2021-07-04T10:44:00Z">
        <w:r>
          <w:rPr>
            <w:rFonts w:hint="eastAsia"/>
          </w:rPr>
          <w:t>的</w:t>
        </w:r>
      </w:ins>
      <w:r>
        <w:t>不同可分为竞争式同伴学习策略</w:t>
      </w:r>
      <w:ins w:id="4" w:author="jarvis" w:date="2021-07-04T10:45:00Z">
        <w:r>
          <w:rPr>
            <w:rFonts w:hint="eastAsia"/>
          </w:rPr>
          <w:t>与</w:t>
        </w:r>
      </w:ins>
      <w:del w:id="5" w:author="jarvis" w:date="2021-07-04T10:45:00Z">
        <w:r>
          <w:rPr/>
          <w:delText>和</w:delText>
        </w:r>
      </w:del>
      <w:r>
        <w:t>合作式同伴学习策略。</w:t>
      </w:r>
    </w:p>
    <w:p>
      <w:pPr>
        <w:rPr>
          <w:del w:id="6" w:author="jarvis" w:date="2021-07-05T22:26:00Z"/>
          <w:rFonts w:hint="eastAsia"/>
        </w:rPr>
      </w:pPr>
      <w:del w:id="7" w:author="jarvis" w:date="2021-07-05T22:28:00Z">
        <w:r>
          <w:rPr/>
          <w:tab/>
        </w:r>
      </w:del>
      <w:r>
        <w:t>在竞争式同伴学习策略的设计方面</w:t>
      </w:r>
      <w:ins w:id="8" w:author="jarvis" w:date="2021-07-04T11:26:00Z">
        <w:r>
          <w:rPr>
            <w:rFonts w:hint="eastAsia"/>
          </w:rPr>
          <w:t>。</w:t>
        </w:r>
      </w:ins>
      <w:del w:id="9" w:author="jarvis" w:date="2021-07-04T11:26:00Z">
        <w:r>
          <w:rPr>
            <w:color w:val="FF0000"/>
          </w:rPr>
          <w:delText>，</w:delText>
        </w:r>
      </w:del>
      <w:ins w:id="10" w:author="jarvis" w:date="2021-07-04T11:17:00Z">
        <w:r>
          <w:rPr>
            <w:rFonts w:hint="eastAsia"/>
            <w:color w:val="FF0000"/>
          </w:rPr>
          <w:t>一些</w:t>
        </w:r>
      </w:ins>
      <w:ins w:id="11" w:author="jarvis" w:date="2021-07-04T11:34:00Z">
        <w:r>
          <w:rPr>
            <w:rFonts w:hint="eastAsia"/>
            <w:color w:val="FF0000"/>
          </w:rPr>
          <w:t>学者</w:t>
        </w:r>
      </w:ins>
      <w:ins w:id="12" w:author="jarvis" w:date="2021-07-07T00:45:00Z">
        <w:r>
          <w:rPr>
            <w:color w:val="FF0000"/>
            <w:vertAlign w:val="superscript"/>
          </w:rPr>
          <w:t>[4,16,17]</w:t>
        </w:r>
      </w:ins>
      <w:ins w:id="13" w:author="jarvis" w:date="2021-07-04T11:17:00Z">
        <w:r>
          <w:rPr>
            <w:rFonts w:hint="eastAsia"/>
            <w:color w:val="FF0000"/>
          </w:rPr>
          <w:t>围绕</w:t>
        </w:r>
      </w:ins>
      <w:ins w:id="14" w:author="jarvis" w:date="2021-07-04T11:18:00Z">
        <w:r>
          <w:rPr>
            <w:rFonts w:hint="eastAsia"/>
            <w:color w:val="FF0000"/>
          </w:rPr>
          <w:t>教学竞赛系统的易用性</w:t>
        </w:r>
      </w:ins>
      <w:ins w:id="15" w:author="jarvis" w:date="2021-07-04T11:41:00Z">
        <w:r>
          <w:rPr>
            <w:rFonts w:hint="eastAsia"/>
            <w:color w:val="FF0000"/>
          </w:rPr>
          <w:t>、</w:t>
        </w:r>
      </w:ins>
      <w:ins w:id="16" w:author="jarvis" w:date="2021-07-04T11:18:00Z">
        <w:r>
          <w:rPr>
            <w:rFonts w:hint="eastAsia"/>
            <w:color w:val="FF0000"/>
          </w:rPr>
          <w:t>学生</w:t>
        </w:r>
      </w:ins>
      <w:ins w:id="17" w:author="jarvis" w:date="2021-07-04T11:19:00Z">
        <w:r>
          <w:rPr>
            <w:rFonts w:hint="eastAsia"/>
            <w:color w:val="FF0000"/>
          </w:rPr>
          <w:t>之</w:t>
        </w:r>
      </w:ins>
      <w:ins w:id="18" w:author="jarvis" w:date="2021-07-04T11:18:00Z">
        <w:r>
          <w:rPr>
            <w:rFonts w:hint="eastAsia"/>
            <w:color w:val="FF0000"/>
          </w:rPr>
          <w:t>间</w:t>
        </w:r>
      </w:ins>
      <w:ins w:id="19" w:author="jarvis" w:date="2021-07-04T11:19:00Z">
        <w:r>
          <w:rPr>
            <w:rFonts w:hint="eastAsia"/>
            <w:color w:val="FF0000"/>
          </w:rPr>
          <w:t>竞争的公平性</w:t>
        </w:r>
      </w:ins>
      <w:r>
        <w:rPr>
          <w:rFonts w:hint="eastAsia"/>
          <w:color w:val="FF0000"/>
          <w:lang w:val="en-US" w:eastAsia="zh-CN"/>
        </w:rPr>
        <w:t>以</w:t>
      </w:r>
      <w:ins w:id="20" w:author="jarvis" w:date="2021-07-04T11:20:00Z">
        <w:r>
          <w:rPr>
            <w:rFonts w:hint="eastAsia"/>
            <w:color w:val="FF0000"/>
          </w:rPr>
          <w:t>及</w:t>
        </w:r>
      </w:ins>
      <w:ins w:id="21" w:author="jarvis" w:date="2021-07-04T11:23:00Z">
        <w:r>
          <w:rPr>
            <w:rFonts w:hint="eastAsia"/>
            <w:color w:val="FF0000"/>
          </w:rPr>
          <w:t>学生对</w:t>
        </w:r>
      </w:ins>
      <w:ins w:id="22" w:author="jarvis" w:date="2021-07-04T11:21:00Z">
        <w:r>
          <w:rPr>
            <w:rFonts w:hint="eastAsia"/>
            <w:color w:val="FF0000"/>
          </w:rPr>
          <w:t>竞赛内容难度的适应性</w:t>
        </w:r>
      </w:ins>
      <w:ins w:id="23" w:author="jarvis" w:date="2021-07-04T11:24:00Z">
        <w:r>
          <w:rPr>
            <w:rFonts w:hint="eastAsia"/>
            <w:color w:val="FF0000"/>
          </w:rPr>
          <w:t>方面进行探究，以</w:t>
        </w:r>
      </w:ins>
      <w:ins w:id="24" w:author="jarvis" w:date="2021-07-04T11:25:00Z">
        <w:r>
          <w:rPr>
            <w:rFonts w:hint="eastAsia"/>
            <w:color w:val="FF0000"/>
          </w:rPr>
          <w:t>促进学生提高学习动机</w:t>
        </w:r>
      </w:ins>
      <w:ins w:id="25" w:author="jarvis" w:date="2021-07-04T11:26:00Z">
        <w:r>
          <w:rPr>
            <w:rFonts w:hint="eastAsia"/>
            <w:color w:val="FF0000"/>
          </w:rPr>
          <w:t>。</w:t>
        </w:r>
      </w:ins>
      <w:ins w:id="26" w:author="jarvis" w:date="2021-07-04T11:37:00Z">
        <w:r>
          <w:rPr>
            <w:rFonts w:hint="eastAsia"/>
            <w:color w:val="FF0000"/>
          </w:rPr>
          <w:t>也有</w:t>
        </w:r>
      </w:ins>
      <w:ins w:id="27" w:author="jarvis" w:date="2021-07-04T11:37:00Z">
        <w:r>
          <w:rPr>
            <w:rFonts w:hint="eastAsia"/>
            <w:color w:val="FF0000"/>
          </w:rPr>
          <w:t>学者</w:t>
        </w:r>
      </w:ins>
      <w:ins w:id="28" w:author="jarvis" w:date="2021-07-04T11:40:00Z">
        <w:r>
          <w:rPr>
            <w:color w:val="FF0000"/>
            <w:vertAlign w:val="superscript"/>
          </w:rPr>
          <w:fldChar w:fldCharType="begin"/>
        </w:r>
      </w:ins>
      <w:ins w:id="29" w:author="jarvis" w:date="2021-07-04T11:40:00Z">
        <w:r>
          <w:rPr>
            <w:color w:val="FF0000"/>
            <w:vertAlign w:val="superscript"/>
          </w:rPr>
          <w:instrText xml:space="preserve"> ADDIN ZOTERO_ITEM CSL_CITATION {"citationID":"0JNz8Ioi","properties":{"formattedCitation":"\\super [5]\\nosupersub{}","plainCitation":"[5]","noteIndex":0},"citationItems":[{"id":149,"uris":["http://zotero.org/users/6524807/items/2T3649YN"],"uri":["http://zotero.org/users/6524807/items/2T3649YN"],"itemData":{"id":149,"type":"article-journal","abstract":"This study developed an intergroup competition mechanism and integrated it into a multitouch platform for collaborative design-based learning (DBL) to enhance elementary school students’ engagement, learning achievement, and creativity. A total of 58 elementary school students in 2 sixth-grade classes participated in the study over a period of 9 weeks. A quasi-experiment was conducted to examine the effects of the intergroup competition mechanism. The two classes were divided into an experimental group (a class of 28 students in collaboration with intergroup competition) and a comparison group (another class of 30 students in collaboration without intergroup competition), and the students in both groups were required to carry out a tessellation design project with their partners on the multitouch platform. Statistical analyses revealed that students under the intergroup competition condition had significantly better student engagement, learning achievement, and creativity than those under the no-competition condition. The results suggest that the computerized intergroup competition mechanism is effective in enhancing student engagement, learning achievement, and creativity. On the basis of the results, considerations in relation to the intergroup competition mechanism and the enhanced cognitive processes in multitouch DBL are discussed.","container-title":"Computers &amp; Education","DOI":"10.1016/j.compedu.2016.09.007","ISSN":"0360-1315","journalAbbreviation":"Computers &amp; Education","language":"en","page":"99-113","source":"ScienceDirect","title":"Employing intergroup competition in multitouch design-based learning to foster student engagement, learning achievement, and creativity","volume":"103","author":[{"family":"Chen","given":"Cheng-Huan"},{"family":"Chiu","given":"Chiung-Hui"}],"issued":{"date-parts":[["2016",12,1]]}}}],"schema":"https://github.com/citation-style-language/schema/raw/master/csl-citation.json"} </w:instrText>
        </w:r>
      </w:ins>
      <w:ins w:id="30" w:author="jarvis" w:date="2021-07-04T11:40:00Z">
        <w:r>
          <w:rPr>
            <w:color w:val="FF0000"/>
            <w:vertAlign w:val="superscript"/>
          </w:rPr>
          <w:fldChar w:fldCharType="separate"/>
        </w:r>
      </w:ins>
      <w:ins w:id="31" w:author="jarvis" w:date="2021-07-04T11:40:00Z">
        <w:r>
          <w:rPr>
            <w:color w:val="FF0000"/>
            <w:vertAlign w:val="superscript"/>
          </w:rPr>
          <w:t>[5]</w:t>
        </w:r>
      </w:ins>
      <w:ins w:id="32" w:author="jarvis" w:date="2021-07-04T11:40:00Z">
        <w:r>
          <w:rPr>
            <w:color w:val="FF0000"/>
            <w:vertAlign w:val="superscript"/>
          </w:rPr>
          <w:fldChar w:fldCharType="end"/>
        </w:r>
      </w:ins>
      <w:ins w:id="33" w:author="jarvis" w:date="2021-07-04T11:38:00Z">
        <w:r>
          <w:rPr>
            <w:rFonts w:hint="eastAsia"/>
            <w:color w:val="FF0000"/>
          </w:rPr>
          <w:t>将排行榜机制引入到学习小组之间</w:t>
        </w:r>
      </w:ins>
      <w:ins w:id="34" w:author="jarvis" w:date="2021-07-04T11:39:00Z">
        <w:r>
          <w:rPr>
            <w:rFonts w:hint="eastAsia"/>
            <w:color w:val="FF0000"/>
          </w:rPr>
          <w:t>的竞争策略</w:t>
        </w:r>
      </w:ins>
      <w:r>
        <w:rPr>
          <w:rFonts w:hint="eastAsia"/>
          <w:color w:val="FF0000"/>
          <w:lang w:val="en-US" w:eastAsia="zh-CN"/>
        </w:rPr>
        <w:t>设计</w:t>
      </w:r>
      <w:ins w:id="35" w:author="jarvis" w:date="2021-07-04T11:39:00Z">
        <w:r>
          <w:rPr>
            <w:rFonts w:hint="eastAsia"/>
            <w:color w:val="FF0000"/>
          </w:rPr>
          <w:t>中，以提高学生的</w:t>
        </w:r>
      </w:ins>
      <w:ins w:id="36" w:author="jarvis" w:date="2021-07-04T11:40:00Z">
        <w:r>
          <w:rPr>
            <w:rFonts w:hint="eastAsia"/>
            <w:color w:val="FF0000"/>
          </w:rPr>
          <w:t>参与度和积极性。</w:t>
        </w:r>
      </w:ins>
      <w:del w:id="37" w:author="jarvis" w:date="2021-07-04T11:30:00Z">
        <w:r>
          <w:rPr>
            <w:color w:val="FF0000"/>
          </w:rPr>
          <w:delText>Merino等人设计了一个问题驱动的竞赛信息系统</w:delText>
        </w:r>
      </w:del>
      <w:del w:id="38" w:author="jarvis" w:date="2021-07-04T11:30:00Z">
        <w:r>
          <w:rPr>
            <w:color w:val="FF0000"/>
            <w:vertAlign w:val="superscript"/>
          </w:rPr>
          <w:fldChar w:fldCharType="begin"/>
        </w:r>
      </w:del>
      <w:del w:id="39" w:author="jarvis" w:date="2021-07-04T11:30:00Z">
        <w:r>
          <w:rPr>
            <w:color w:val="FF0000"/>
            <w:vertAlign w:val="superscript"/>
          </w:rPr>
          <w:delInstrText xml:space="preserve"> ADDIN ZOTERO_ITEM CSL_CITATION {"citationID":"Ea1WVGSJ","properties":{"formattedCitation":"\\super [4]\\nosupersub{}","plainCitation":"[4]","noteIndex":0},"citationItems":[{"id":79,"uris":["http://zotero.org/users/6524807/items/LC5NCD9H"],"uri":["http://zotero.org/users/6524807/items/LC5NCD9H"],"itemData":{"id":79,"type":"article-journal","abstract":"ISCARE (Information System for Competition based on pRoblem solving in Education) is a new and innovative intelligent tutoring system that we have designed and implemented. This tool allows the competition among students for improving their learning process in a course. The tool takes some ideas from the Swiss-system widely used in chess and adapts them to the educational area. The competition is based on different tournaments and rounds. In each round, students are assigned in pairs of two, which compete one against another, and each pair receives different questions that students have to solve in a limit of time. Students can see their partial ratings after each round and their final rating after a tournament. A lot of knowledge from different disciplines was used to design, and implement this system, as ISCARE includes different functionality such as the students’ registration into the system, the creation of tournaments, the registration and assignment of students to tournaments, the management of each tournament life cycle (started, in execution, finished, etc.), the addition of the different exercises to tournaments, the calculation of pairs of students for each round with different algorithms, the assignment of exercises per round and pair, the scorings of the students per round and tournament, the management of the students’ ratings, or the visualization of information. This paper presents the ISCARE intelligent tutoring system, describing its different options, menus, or functionality as well as its architecture and the specific modeling to achieve the desired features.","container-title":"Expert Systems with Applications","DOI":"10.1016/j.eswa.2012.01.020","ISSN":"0957-4174","issue":"8","journalAbbreviation":"Expert Systems with Applications","language":"en","page":"6932-6948","source":"ScienceDirect","title":"An adaptive and innovative question-driven competition-based intelligent tutoring system for learning","volume":"39","author":[{"family":"Muñoz-Merino","given":"Pedro J."},{"family":"Fernández Molina","given":"Manuel"},{"family":"Muñoz-Organero","given":"Mario"},{"family":"Delgado Kloos","given":"Carlos"}],"issued":{"date-parts":[["2012",6,15]]}}}],"schema":"https://github.com/citation-style-language/schema/raw/master/csl-citation.json"} </w:delInstrText>
        </w:r>
      </w:del>
      <w:del w:id="40" w:author="jarvis" w:date="2021-07-04T11:30:00Z">
        <w:r>
          <w:rPr>
            <w:color w:val="FF0000"/>
            <w:vertAlign w:val="superscript"/>
          </w:rPr>
          <w:fldChar w:fldCharType="separate"/>
        </w:r>
      </w:del>
      <w:del w:id="41" w:author="jarvis" w:date="2021-07-04T11:30:00Z">
        <w:r>
          <w:rPr>
            <w:color w:val="FF0000"/>
            <w:vertAlign w:val="superscript"/>
          </w:rPr>
          <w:delText>[4]</w:delText>
        </w:r>
      </w:del>
      <w:del w:id="42" w:author="jarvis" w:date="2021-07-04T11:30:00Z">
        <w:r>
          <w:rPr>
            <w:color w:val="FF0000"/>
            <w:vertAlign w:val="superscript"/>
          </w:rPr>
          <w:fldChar w:fldCharType="end"/>
        </w:r>
      </w:del>
      <w:del w:id="43" w:author="jarvis" w:date="2021-07-04T11:30:00Z">
        <w:r>
          <w:rPr>
            <w:color w:val="FF0000"/>
          </w:rPr>
          <w:delText>。系统将同等水平的两名学生分为一组，并要求同组学生在限定时间内以竞赛的方式解决与该组学生水平相匹配的问题。同组学生</w:delText>
        </w:r>
      </w:del>
      <w:del w:id="44" w:author="jarvis" w:date="2021-07-04T11:30:00Z">
        <w:r>
          <w:rPr>
            <w:rFonts w:hint="eastAsia"/>
            <w:color w:val="FF0000"/>
          </w:rPr>
          <w:delText>水平相等是从竞赛公平的角度促进学习动机提高，学生水平与题目难度适应是从学习适应性的角度提高学习动机。</w:delText>
        </w:r>
      </w:del>
      <w:del w:id="45" w:author="jarvis" w:date="2021-07-04T11:30:00Z">
        <w:r>
          <w:rPr>
            <w:color w:val="FF0000"/>
          </w:rPr>
          <w:delText>最后的实验结果验证了上述系统设计策略的有效性</w:delText>
        </w:r>
      </w:del>
      <w:del w:id="46" w:author="jarvis" w:date="2021-07-04T11:30:00Z">
        <w:r>
          <w:rPr>
            <w:color w:val="FF0000"/>
            <w:vertAlign w:val="superscript"/>
          </w:rPr>
          <w:fldChar w:fldCharType="begin"/>
        </w:r>
      </w:del>
      <w:del w:id="47" w:author="jarvis" w:date="2021-07-04T11:30:00Z">
        <w:r>
          <w:rPr>
            <w:color w:val="FF0000"/>
            <w:vertAlign w:val="superscript"/>
          </w:rPr>
          <w:delInstrText xml:space="preserve"> ADDIN ZOTERO_ITEM CSL_CITATION {"citationID":"Bm11TRL1","properties":{"formattedCitation":"\\super [16]\\nosupersub{}","plainCitation":"[16]","noteIndex":0},"citationItems":[{"id":75,"uris":["http://zotero.org/users/6524807/items/EFBMA6A5"],"uri":["http://zotero.org/users/6524807/items/EFBMA6A5"],"itemData":{"id":75,"type":"chapter","abstract":"We designed and implemented the ISCARE tutor which enables competition one against one solving a collection of exercises in a limited amount of time, with a double adaptation: adaptation of matches so that students with similar knowledge levels are paired; and adaptation of exercises. This study proves that a competition system with the characteristics of ISCARE can be an effective tool for learning, producing important learning gains during the learning process.","container-title":"Intelligent Tutoring Systems","event-place":"Cham","ISBN":"978-3-319-07220-3","language":"en","note":"collection-title: Lecture Notes in Computer Science\nDOI: 10.1007/978-3-319-07221-0_98","page":"662-663","publisher":"Springer International Publishing","publisher-place":"Cham","source":"DOI.org (Crossref)","title":"Analyzing Learning Gains in a Competition Intelligent Tutoring System","URL":"http://link.springer.com/10.1007/978-3-319-07221-0_98","volume":"8474","collection-editor":[{"family":"Hutchison","given":"David"},{"family":"Kanade","given":"Takeo"},{"family":"Kittler","given":"Josef"},{"family":"Kleinberg","given":"Jon M."},{"family":"Kobsa","given":"Alfred"},{"family":"Mattern","given":"Friedemann"},{"family":"Mitchell","given":"John C."},{"family":"Naor","given":"Moni"},{"family":"Nierstrasz","given":"Oscar"},{"family":"Pandu Rangan","given":"C."},{"family":"Steffen","given":"Bernhard"},{"family":"Terzopoulos","given":"Demetri"},{"family":"Tygar","given":"Doug"},{"family":"Weikum","given":"Gerhard"}],"editor":[{"family":"Trausan-Matu","given":"Stefan"},{"family":"Boyer","given":"Kristy Elizabeth"},{"family":"Crosby","given":"Martha"},{"family":"Panourgia","given":"Kitty"}],"author":[{"family":"Muñoz-Merino","given":"Pedro J."},{"family":"Delgado Kloos","given":"Carlos"},{"family":"Fernández Molina","given":"Manuel"}],"accessed":{"date-parts":[["2020",7,20]]},"issued":{"date-parts":[["2014"]]}}}],"schema":"https://github.com/citation-style-language/schema/raw/master/csl-citation.json"} </w:delInstrText>
        </w:r>
      </w:del>
      <w:del w:id="48" w:author="jarvis" w:date="2021-07-04T11:30:00Z">
        <w:r>
          <w:rPr>
            <w:color w:val="FF0000"/>
            <w:vertAlign w:val="superscript"/>
          </w:rPr>
          <w:fldChar w:fldCharType="separate"/>
        </w:r>
      </w:del>
      <w:del w:id="49" w:author="jarvis" w:date="2021-07-04T11:30:00Z">
        <w:r>
          <w:rPr>
            <w:color w:val="FF0000"/>
            <w:vertAlign w:val="superscript"/>
          </w:rPr>
          <w:delText>[16]</w:delText>
        </w:r>
      </w:del>
      <w:del w:id="50" w:author="jarvis" w:date="2021-07-04T11:30:00Z">
        <w:r>
          <w:rPr>
            <w:color w:val="FF0000"/>
            <w:vertAlign w:val="superscript"/>
          </w:rPr>
          <w:fldChar w:fldCharType="end"/>
        </w:r>
      </w:del>
      <w:del w:id="51" w:author="jarvis" w:date="2021-07-04T11:30:00Z">
        <w:r>
          <w:rPr>
            <w:color w:val="FF0000"/>
          </w:rPr>
          <w:delText>。在此之后，Merino等人又对教育环境中的竞赛系统进行探讨</w:delText>
        </w:r>
      </w:del>
      <w:del w:id="52" w:author="jarvis" w:date="2021-07-04T11:30:00Z">
        <w:r>
          <w:rPr>
            <w:color w:val="FF0000"/>
            <w:vertAlign w:val="superscript"/>
          </w:rPr>
          <w:fldChar w:fldCharType="begin"/>
        </w:r>
      </w:del>
      <w:del w:id="53" w:author="jarvis" w:date="2021-07-04T11:30:00Z">
        <w:r>
          <w:rPr>
            <w:color w:val="FF0000"/>
            <w:vertAlign w:val="superscript"/>
          </w:rPr>
          <w:delInstrText xml:space="preserve"> ADDIN ZOTERO_ITEM CSL_CITATION {"citationID":"LF0XONeO","properties":{"formattedCitation":"\\super [17]\\nosupersub{}","plainCitation":"[17]","noteIndex":0},"citationItems":[{"id":78,"uris":["http://zotero.org/users/6524807/items/7U7P93CP"],"uri":["http://zotero.org/users/6524807/items/7U7P93CP"],"itemData":{"id":78,"type":"article-journal","abstract":"Educational computer-based competition environments need to be designed with a set of features that enhance the learning process. Although recently some frameworks for the design of educational computer-based systems (e.g., educational games) have been proposed, they do not focus on the details of the competition. Therefore, the design of educational computer-based competition environments is still an open issue. We propose the 4NESS framework for the design of such competition environments. This framework classifies the competition features into four dimensions: easiness, fairness, awareness, and adaptiveness. We designed the ISCARE educational computer-based competition environment implementing these four dimensions to evaluate and validate some included features for competition, and conducted experiments during three consecutive years. Students considered the computer-based competition environment with the proposed features, including a modification of the Swiss system, to be very easy to use, fair for pairing students, moderately fair for calculating scores, with good awareness of their state during the competition and that of their peers, and with contents of appropriate level, especially for the group working with adaptive contents. Adaptation of contents made students increase their learning gains in 0.5 sigmas during the competition. Pairings were seen as with students of similar levels. And final scores were moderately fair: while the order tends to be similar as compared to the results in the post-test, students grades with high performance tend to be lower in the competition environment.","container-title":"IEEE Transactions on Learning Technologies","DOI":"10.1109/TLT.2017.2763595","ISSN":"1939-1382","issue":"4","note":"event: IEEE Transactions on Learning Technologies","page":"468-477","source":"IEEE Xplore","title":"The Effect of Different Features for Educational Computer-Based Competition Environments","volume":"11","author":[{"family":"Muñoz-Merino","given":"Pedro J."},{"family":"Alario-Hoyos","given":"Carlos"},{"family":"Muñoz-Organero","given":"Mario"},{"family":"Kloos","given":"Carlos Delgado"},{"family":"Molina","given":"Manuel Fernandez"}],"issued":{"date-parts":[["2018",10]]}}}],"schema":"https://github.com/citation-style-language/schema/raw/master/csl-citation.json"} </w:delInstrText>
        </w:r>
      </w:del>
      <w:del w:id="54" w:author="jarvis" w:date="2021-07-04T11:30:00Z">
        <w:r>
          <w:rPr>
            <w:color w:val="FF0000"/>
            <w:vertAlign w:val="superscript"/>
          </w:rPr>
          <w:fldChar w:fldCharType="separate"/>
        </w:r>
      </w:del>
      <w:del w:id="55" w:author="jarvis" w:date="2021-07-04T11:30:00Z">
        <w:r>
          <w:rPr>
            <w:color w:val="FF0000"/>
            <w:vertAlign w:val="superscript"/>
          </w:rPr>
          <w:delText>[17]</w:delText>
        </w:r>
      </w:del>
      <w:del w:id="56" w:author="jarvis" w:date="2021-07-04T11:30:00Z">
        <w:r>
          <w:rPr>
            <w:color w:val="FF0000"/>
            <w:vertAlign w:val="superscript"/>
          </w:rPr>
          <w:fldChar w:fldCharType="end"/>
        </w:r>
      </w:del>
      <w:del w:id="57" w:author="jarvis" w:date="2021-07-04T11:30:00Z">
        <w:r>
          <w:rPr>
            <w:color w:val="FF0000"/>
          </w:rPr>
          <w:delText>，进一步分析了</w:delText>
        </w:r>
      </w:del>
      <w:del w:id="58" w:author="jarvis" w:date="2021-07-04T11:30:00Z">
        <w:r>
          <w:rPr>
            <w:rFonts w:hint="eastAsia"/>
            <w:color w:val="FF0000"/>
          </w:rPr>
          <w:delText>系统的易用性，公平性，意识性和适应性对学习动机的影响</w:delText>
        </w:r>
      </w:del>
      <w:del w:id="59" w:author="jarvis" w:date="2021-07-04T11:30:00Z">
        <w:r>
          <w:rPr>
            <w:color w:val="FF0000"/>
          </w:rPr>
          <w:delText>，并基于这四个维度提出了能在竞赛教育系统中普适的4NESS框架。</w:delText>
        </w:r>
      </w:del>
      <w:del w:id="60" w:author="jarvis" w:date="2021-07-04T11:41:00Z">
        <w:r>
          <w:rPr>
            <w:color w:val="FF0000"/>
          </w:rPr>
          <w:delText>文献</w:delText>
        </w:r>
      </w:del>
      <w:del w:id="61" w:author="jarvis" w:date="2021-07-04T11:41:00Z">
        <w:r>
          <w:rPr>
            <w:color w:val="FF0000"/>
            <w:vertAlign w:val="superscript"/>
          </w:rPr>
          <w:fldChar w:fldCharType="begin"/>
        </w:r>
      </w:del>
      <w:del w:id="62" w:author="jarvis" w:date="2021-07-04T11:41:00Z">
        <w:r>
          <w:rPr>
            <w:color w:val="FF0000"/>
            <w:vertAlign w:val="superscript"/>
          </w:rPr>
          <w:delInstrText xml:space="preserve"> ADDIN ZOTERO_ITEM CSL_CITATION {"citationID":"0JNz8Ioi","properties":{"formattedCitation":"\\super [5]\\nosupersub{}","plainCitation":"[5]","noteIndex":0},"citationItems":[{"id":149,"uris":["http://zotero.org/users/6524807/items/2T3649YN"],"uri":["http://zotero.org/users/6524807/items/2T3649YN"],"itemData":{"id":149,"type":"article-journal","abstract":"This study developed an intergroup competition mechanism and integrated it into a multitouch platform for collaborative design-based learning (DBL) to enhance elementary school students’ engagement, learning achievement, and creativity. A total of 58 elementary school students in 2 sixth-grade classes participated in the study over a period of 9 weeks. A quasi-experiment was conducted to examine the effects of the intergroup competition mechanism. The two classes were divided into an experimental group (a class of 28 students in collaboration with intergroup competition) and a comparison group (another class of 30 students in collaboration without intergroup competition), and the students in both groups were required to carry out a tessellation design project with their partners on the multitouch platform. Statistical analyses revealed that students under the intergroup competition condition had significantly better student engagement, learning achievement, and creativity than those under the no-competition condition. The results suggest that the computerized intergroup competition mechanism is effective in enhancing student engagement, learning achievement, and creativity. On the basis of the results, considerations in relation to the intergroup competition mechanism and the enhanced cognitive processes in multitouch DBL are discussed.","container-title":"Computers &amp; Education","DOI":"10.1016/j.compedu.2016.09.007","ISSN":"0360-1315","journalAbbreviation":"Computers &amp; Education","language":"en","page":"99-113","source":"ScienceDirect","title":"Employing intergroup competition in multitouch design-based learning to foster student engagement, learning achievement, and creativity","volume":"103","author":[{"family":"Chen","given":"Cheng-Huan"},{"family":"Chiu","given":"Chiung-Hui"}],"issued":{"date-parts":[["2016",12,1]]}}}],"schema":"https://github.com/citation-style-language/schema/raw/master/csl-citation.json"} </w:delInstrText>
        </w:r>
      </w:del>
      <w:del w:id="63" w:author="jarvis" w:date="2021-07-04T11:41:00Z">
        <w:r>
          <w:rPr>
            <w:color w:val="FF0000"/>
            <w:vertAlign w:val="superscript"/>
          </w:rPr>
          <w:fldChar w:fldCharType="separate"/>
        </w:r>
      </w:del>
      <w:del w:id="64" w:author="jarvis" w:date="2021-07-04T11:41:00Z">
        <w:r>
          <w:rPr>
            <w:color w:val="FF0000"/>
            <w:vertAlign w:val="superscript"/>
          </w:rPr>
          <w:delText>[5]</w:delText>
        </w:r>
      </w:del>
      <w:del w:id="65" w:author="jarvis" w:date="2021-07-04T11:41:00Z">
        <w:r>
          <w:rPr>
            <w:color w:val="FF0000"/>
            <w:vertAlign w:val="superscript"/>
          </w:rPr>
          <w:fldChar w:fldCharType="end"/>
        </w:r>
      </w:del>
      <w:del w:id="66" w:author="jarvis" w:date="2021-07-04T11:41:00Z">
        <w:r>
          <w:rPr>
            <w:color w:val="FF0000"/>
          </w:rPr>
          <w:delText>中，Chen等人基于一个多点触控式学习平台设计了一种小组间的竞争机制，以强化组与组之间的竞争互动。在该机制中，教师将一个班的学生分成不同学习小组，同一小组内的学生被要求共同完成一项拼图任务。平台通过展示各小组的任务得分并不断更新</w:delText>
        </w:r>
      </w:del>
      <w:del w:id="67" w:author="jarvis" w:date="2021-07-04T11:41:00Z">
        <w:r>
          <w:rPr>
            <w:rFonts w:hint="eastAsia"/>
            <w:color w:val="FF0000"/>
          </w:rPr>
          <w:delText>小组排行榜来激励组与组之间的竞争</w:delText>
        </w:r>
      </w:del>
      <w:del w:id="68" w:author="jarvis" w:date="2021-07-04T11:41:00Z">
        <w:r>
          <w:rPr>
            <w:color w:val="FF0000"/>
          </w:rPr>
          <w:delText>。基于对照实验可知，参与组间竞争的学生比没有参与组间竞争的学生在学习动机、学习成绩和创造力方面都有显著的提高。</w:delText>
        </w:r>
      </w:del>
      <w:ins w:id="69" w:author="jarvis" w:date="2021-07-04T12:11:00Z">
        <w:r>
          <w:rPr>
            <w:color w:val="FF0000"/>
          </w:rPr>
          <w:t>在</w:t>
        </w:r>
      </w:ins>
      <w:ins w:id="70" w:author="jarvis" w:date="2021-07-04T12:11:00Z">
        <w:r>
          <w:rPr>
            <w:rFonts w:hint="eastAsia"/>
            <w:color w:val="FF0000"/>
          </w:rPr>
          <w:t>合作</w:t>
        </w:r>
      </w:ins>
      <w:ins w:id="71" w:author="jarvis" w:date="2021-07-04T12:11:00Z">
        <w:r>
          <w:rPr>
            <w:color w:val="FF0000"/>
          </w:rPr>
          <w:t>式同伴学习策略的设计方</w:t>
        </w:r>
      </w:ins>
      <w:ins w:id="72" w:author="jarvis" w:date="2021-07-04T12:11:00Z">
        <w:r>
          <w:rPr>
            <w:color w:val="FF0000"/>
          </w:rPr>
          <w:t>面</w:t>
        </w:r>
      </w:ins>
      <w:ins w:id="73" w:author="jarvis" w:date="2021-07-06T23:49:00Z">
        <w:r>
          <w:rPr>
            <w:rFonts w:hint="eastAsia"/>
            <w:color w:val="FF0000"/>
          </w:rPr>
          <w:t>。</w:t>
        </w:r>
      </w:ins>
      <w:ins w:id="74" w:author="jarvis" w:date="2021-07-04T12:14:00Z">
        <w:r>
          <w:rPr>
            <w:rFonts w:hint="eastAsia"/>
            <w:color w:val="FF0000"/>
          </w:rPr>
          <w:t>业界研究人员主要采用</w:t>
        </w:r>
      </w:ins>
      <w:ins w:id="75" w:author="jarvis" w:date="2021-07-04T12:16:00Z">
        <w:r>
          <w:rPr>
            <w:rFonts w:hint="eastAsia"/>
            <w:color w:val="FF0000"/>
          </w:rPr>
          <w:t>构建合作学习</w:t>
        </w:r>
      </w:ins>
      <w:ins w:id="76" w:author="jarvis" w:date="2021-07-04T12:17:00Z">
        <w:r>
          <w:rPr>
            <w:rFonts w:hint="eastAsia"/>
            <w:color w:val="FF0000"/>
          </w:rPr>
          <w:t>小组</w:t>
        </w:r>
      </w:ins>
      <w:ins w:id="77" w:author="jarvis" w:date="2021-07-04T12:24:00Z">
        <w:r>
          <w:rPr>
            <w:rFonts w:hint="eastAsia"/>
            <w:color w:val="FF0000"/>
          </w:rPr>
          <w:t>并引入激励策略的方式来</w:t>
        </w:r>
      </w:ins>
      <w:ins w:id="78" w:author="jarvis" w:date="2021-07-04T12:25:00Z">
        <w:r>
          <w:rPr>
            <w:rFonts w:hint="eastAsia"/>
            <w:color w:val="FF0000"/>
          </w:rPr>
          <w:t>促进学生学习动机的提高</w:t>
        </w:r>
      </w:ins>
      <w:ins w:id="79" w:author="jarvis" w:date="2021-07-04T12:26:00Z">
        <w:r>
          <w:rPr>
            <w:rFonts w:hint="eastAsia"/>
            <w:color w:val="FF0000"/>
          </w:rPr>
          <w:t>。</w:t>
        </w:r>
      </w:ins>
      <w:ins w:id="80" w:author="jarvis" w:date="2021-07-06T23:50:00Z">
        <w:r>
          <w:rPr>
            <w:rFonts w:hint="eastAsia"/>
            <w:color w:val="FF0000"/>
          </w:rPr>
          <w:t>而</w:t>
        </w:r>
      </w:ins>
      <w:ins w:id="81" w:author="jarvis" w:date="2021-07-06T23:51:00Z">
        <w:r>
          <w:rPr>
            <w:rFonts w:hint="eastAsia"/>
            <w:color w:val="FF0000"/>
          </w:rPr>
          <w:t>在</w:t>
        </w:r>
      </w:ins>
      <w:ins w:id="82" w:author="jarvis" w:date="2021-07-06T23:50:00Z">
        <w:r>
          <w:rPr>
            <w:rFonts w:hint="eastAsia"/>
            <w:color w:val="FF0000"/>
          </w:rPr>
          <w:t>具体</w:t>
        </w:r>
      </w:ins>
      <w:ins w:id="83" w:author="jarvis" w:date="2021-07-04T12:27:00Z">
        <w:r>
          <w:rPr>
            <w:rFonts w:hint="eastAsia"/>
            <w:color w:val="FF0000"/>
          </w:rPr>
          <w:t>激励策略</w:t>
        </w:r>
      </w:ins>
      <w:ins w:id="84" w:author="jarvis" w:date="2021-07-04T12:11:00Z">
        <w:r>
          <w:rPr>
            <w:color w:val="FF0000"/>
          </w:rPr>
          <w:t>设计</w:t>
        </w:r>
      </w:ins>
      <w:ins w:id="85" w:author="jarvis" w:date="2021-07-06T23:51:00Z">
        <w:r>
          <w:rPr>
            <w:rFonts w:hint="eastAsia"/>
            <w:color w:val="FF0000"/>
          </w:rPr>
          <w:t>方面</w:t>
        </w:r>
      </w:ins>
      <w:ins w:id="86" w:author="jarvis" w:date="2021-07-04T12:26:00Z">
        <w:r>
          <w:rPr>
            <w:rFonts w:hint="eastAsia"/>
            <w:color w:val="FF0000"/>
          </w:rPr>
          <w:t>，</w:t>
        </w:r>
      </w:ins>
      <w:r>
        <w:rPr>
          <w:rFonts w:hint="eastAsia"/>
          <w:color w:val="FF0000"/>
          <w:lang w:val="en-US" w:eastAsia="zh-CN"/>
        </w:rPr>
        <w:t>研究人员提出可以</w:t>
      </w:r>
      <w:ins w:id="87" w:author="jarvis" w:date="2021-07-04T12:28:00Z">
        <w:r>
          <w:rPr>
            <w:rFonts w:hint="eastAsia"/>
            <w:color w:val="FF0000"/>
          </w:rPr>
          <w:t>通过随机</w:t>
        </w:r>
      </w:ins>
      <w:ins w:id="88" w:author="jarvis" w:date="2021-07-04T12:29:00Z">
        <w:r>
          <w:rPr>
            <w:rFonts w:hint="eastAsia"/>
            <w:color w:val="FF0000"/>
          </w:rPr>
          <w:t>抽取合作小组</w:t>
        </w:r>
      </w:ins>
      <w:r>
        <w:rPr>
          <w:rFonts w:hint="eastAsia"/>
          <w:color w:val="FF0000"/>
          <w:lang w:val="en-US" w:eastAsia="zh-CN"/>
        </w:rPr>
        <w:t>或</w:t>
      </w:r>
      <w:ins w:id="89" w:author="jarvis" w:date="2021-07-04T12:30:00Z">
        <w:r>
          <w:rPr>
            <w:rFonts w:hint="eastAsia"/>
            <w:color w:val="FF0000"/>
          </w:rPr>
          <w:t>随机抽取小组成员</w:t>
        </w:r>
      </w:ins>
      <w:r>
        <w:rPr>
          <w:rFonts w:hint="eastAsia"/>
          <w:color w:val="FF0000"/>
          <w:lang w:val="en-US" w:eastAsia="zh-CN"/>
        </w:rPr>
        <w:t>的方式</w:t>
      </w:r>
      <w:ins w:id="90" w:author="jarvis" w:date="2021-07-04T12:31:00Z">
        <w:r>
          <w:rPr>
            <w:rFonts w:hint="eastAsia"/>
            <w:color w:val="FF0000"/>
          </w:rPr>
          <w:t>来提高学生的参与度</w:t>
        </w:r>
      </w:ins>
      <w:ins w:id="91" w:author="jarvis" w:date="2021-07-04T12:32:00Z">
        <w:r>
          <w:rPr>
            <w:color w:val="FF0000"/>
            <w:vertAlign w:val="superscript"/>
          </w:rPr>
          <w:fldChar w:fldCharType="begin"/>
        </w:r>
      </w:ins>
      <w:ins w:id="92" w:author="jarvis" w:date="2021-07-04T12:32:00Z">
        <w:r>
          <w:rPr>
            <w:color w:val="FF0000"/>
            <w:vertAlign w:val="superscript"/>
          </w:rPr>
          <w:instrText xml:space="preserve"> ADDIN ZOTERO_ITEM CSL_CITATION {"citationID":"DUf6vg92","properties":{"formattedCitation":"\\super [18]\\nosupersub{}","plainCitation":"[18]","noteIndex":0},"citationItems":[{"id":203,"uris":["http://zotero.org/users/6524807/items/JRM2IE8F"],"uri":["http://zotero.org/users/6524807/items/JRM2IE8F"],"itemData":{"id":203,"type":"article-journal","container-title":"Educational Review","DOI":"10.1080/00131911.2013.853169","ISSN":"0013-1911, 1465-3397","issue":"1","journalAbbreviation":"Educational Review","language":"en","page":"108-124","source":"DOI.org (Crossref)","title":"The impact of cooperative learning on tertiary EFL learners’ motivation","volume":"66","author":[{"family":"Ning","given":"Huiping"},{"family":"Hornby","given":"Garry"}],"issued":{"date-parts":[["2014",1,2]]}}}],"schema":"https://github.com/citation-style-language/schema/raw/master/csl-citation.json"} </w:instrText>
        </w:r>
      </w:ins>
      <w:ins w:id="93" w:author="jarvis" w:date="2021-07-04T12:32:00Z">
        <w:r>
          <w:rPr>
            <w:color w:val="FF0000"/>
            <w:vertAlign w:val="superscript"/>
          </w:rPr>
          <w:fldChar w:fldCharType="separate"/>
        </w:r>
      </w:ins>
      <w:ins w:id="94" w:author="jarvis" w:date="2021-07-04T12:32:00Z">
        <w:r>
          <w:rPr>
            <w:color w:val="FF0000"/>
            <w:vertAlign w:val="superscript"/>
          </w:rPr>
          <w:t>[18]</w:t>
        </w:r>
      </w:ins>
      <w:ins w:id="95" w:author="jarvis" w:date="2021-07-04T12:32:00Z">
        <w:r>
          <w:rPr>
            <w:color w:val="FF0000"/>
            <w:vertAlign w:val="superscript"/>
          </w:rPr>
          <w:fldChar w:fldCharType="end"/>
        </w:r>
      </w:ins>
      <w:r>
        <w:rPr>
          <w:rFonts w:hint="eastAsia"/>
          <w:color w:val="FF0000"/>
          <w:lang w:eastAsia="zh-CN"/>
        </w:rPr>
        <w:t>；</w:t>
      </w:r>
      <w:ins w:id="96" w:author="jarvis" w:date="2021-07-04T12:35:00Z">
        <w:r>
          <w:rPr>
            <w:rFonts w:hint="eastAsia"/>
            <w:color w:val="FF0000"/>
          </w:rPr>
          <w:t>有</w:t>
        </w:r>
      </w:ins>
      <w:r>
        <w:rPr>
          <w:rFonts w:hint="eastAsia"/>
          <w:color w:val="FF0000"/>
          <w:lang w:val="en-US" w:eastAsia="zh-CN"/>
        </w:rPr>
        <w:t>的研究人员则</w:t>
      </w:r>
      <w:ins w:id="97" w:author="jarvis" w:date="2021-07-04T12:35:00Z">
        <w:r>
          <w:rPr>
            <w:rFonts w:hint="eastAsia"/>
            <w:color w:val="FF0000"/>
          </w:rPr>
          <w:t>将博弈论引入到合作学习策略中</w:t>
        </w:r>
      </w:ins>
      <w:ins w:id="98" w:author="jarvis" w:date="2021-07-04T12:36:00Z">
        <w:r>
          <w:rPr>
            <w:color w:val="FF0000"/>
            <w:vertAlign w:val="superscript"/>
          </w:rPr>
          <w:fldChar w:fldCharType="begin"/>
        </w:r>
      </w:ins>
      <w:r>
        <w:rPr>
          <w:color w:val="FF0000"/>
          <w:vertAlign w:val="superscript"/>
        </w:rPr>
        <w:instrText xml:space="preserve"> ADDIN ZOTERO_ITEM CSL_CITATION {"citationID":"6U5zRTaP","properties":{"formattedCitation":"\\super [7,19]\\nosupersub{}","plainCitation":"[7,19]","noteIndex":0},"citationItems":[{"id":266,"uris":["http://zotero.org/users/6524807/items/DI7B5NNV"],"uri":["http://zotero.org/users/6524807/items/DI7B5NNV"],"itemData":{"id":266,"type":"article-journal","abstract":"(2011) Huang et al. International Journal of Engineering Education. This paper describes some findings derived from teaching a class of engineering students organized into cooperative learning grou...","container-title":"International Journal of Engineering Education","ISSN":"0949149X","issue":"4 PART II","language":"en-GB","note":"number: 4 PART II","page":"875-884","source":"www.mendeley.com","title":"Cooperative learning in engineering education: A game theory-based approach","title-short":"Cooperative learning in engineering education","volume":"27","author":[{"family":"Huang","given":"Huei Chun"},{"family":"Shih","given":"Shen Guan"},{"family":"Lai","given":"Wei Cheng"}],"issued":{"date-parts":[["2011"]]}}},{"id":257,"uris":["http://zotero.org/users/6524807/items/JSLNKI7B"],"uri":["http://zotero.org/users/6524807/items/JSLNKI7B"],"itemData":{"id":257,"type":"article-journal","abstract":"Obtaining knowledge and skill achievement through peer learningcan lead to higher academic achievement. However, peer learning implementation is not just about putting students together and hoping for the best. At its worst-designed, peer learning may result in one person doing all the eﬀort for instance, or may fail to encourage the students to interact enough with the task and so enhance the task in hand.","container-title":"arXiv:1910.12235 [cs]","language":"en","note":"arXiv: 1910.12235","source":"arXiv.org","title":"Fostering Peer Learning through a New Game-Theoretical Approach in a Blended Learning Environment","URL":"http://arxiv.org/abs/1910.12235","author":[{"family":"Noorani","given":"Seyede Fatemeh"},{"family":"Manshaei","given":"Mohammad Hossein"},{"family":"Montazeri","given":"Mohammad Ali"},{"family":"Omoomi","given":"Behnaz"}],"accessed":{"date-parts":[["2020",8,11]]},"issued":{"date-parts":[["2019",10,27]]}}}],"schema":"https://github.com/citation-style-language/schema/raw/master/csl-citation.json"} </w:instrText>
      </w:r>
      <w:ins w:id="99" w:author="jarvis" w:date="2021-07-04T12:36:00Z">
        <w:r>
          <w:rPr>
            <w:color w:val="FF0000"/>
            <w:vertAlign w:val="superscript"/>
          </w:rPr>
          <w:fldChar w:fldCharType="separate"/>
        </w:r>
      </w:ins>
      <w:r>
        <w:rPr>
          <w:color w:val="FF0000"/>
          <w:kern w:val="0"/>
          <w:vertAlign w:val="superscript"/>
        </w:rPr>
        <w:t>[7,19]</w:t>
      </w:r>
      <w:ins w:id="100" w:author="jarvis" w:date="2021-07-04T12:36:00Z">
        <w:r>
          <w:rPr>
            <w:color w:val="FF0000"/>
            <w:vertAlign w:val="superscript"/>
          </w:rPr>
          <w:fldChar w:fldCharType="end"/>
        </w:r>
      </w:ins>
      <w:ins w:id="101" w:author="jarvis" w:date="2021-07-04T12:37:00Z">
        <w:r>
          <w:rPr>
            <w:rFonts w:hint="eastAsia"/>
            <w:color w:val="FF0000"/>
          </w:rPr>
          <w:t>，</w:t>
        </w:r>
      </w:ins>
      <w:ins w:id="102" w:author="jarvis" w:date="2021-07-04T12:37:00Z">
        <w:r>
          <w:rPr>
            <w:color w:val="FF0000"/>
          </w:rPr>
          <w:t>将学</w:t>
        </w:r>
      </w:ins>
      <w:ins w:id="103" w:author="jarvis" w:date="2021-07-04T12:38:00Z">
        <w:r>
          <w:rPr>
            <w:rFonts w:hint="eastAsia"/>
            <w:color w:val="FF0000"/>
          </w:rPr>
          <w:t>生的</w:t>
        </w:r>
      </w:ins>
      <w:ins w:id="104" w:author="jarvis" w:date="2021-07-04T12:37:00Z">
        <w:r>
          <w:rPr>
            <w:color w:val="FF0000"/>
          </w:rPr>
          <w:t>个体收益与合作小组的整体收益绑定在一起</w:t>
        </w:r>
      </w:ins>
      <w:ins w:id="105" w:author="jarvis" w:date="2021-07-04T12:37:00Z">
        <w:r>
          <w:rPr>
            <w:color w:val="FF0000"/>
          </w:rPr>
          <w:t>，</w:t>
        </w:r>
      </w:ins>
      <w:r>
        <w:rPr>
          <w:rFonts w:hint="eastAsia"/>
          <w:color w:val="FF0000"/>
          <w:lang w:val="en-US" w:eastAsia="zh-CN"/>
        </w:rPr>
        <w:t>从而在</w:t>
      </w:r>
      <w:ins w:id="106" w:author="jarvis" w:date="2021-07-04T12:39:00Z">
        <w:r>
          <w:rPr>
            <w:color w:val="FF0000"/>
          </w:rPr>
          <w:t>提高</w:t>
        </w:r>
      </w:ins>
      <w:ins w:id="107" w:author="jarvis" w:date="2021-07-04T12:39:00Z">
        <w:r>
          <w:rPr>
            <w:rFonts w:hint="eastAsia"/>
            <w:color w:val="FF0000"/>
          </w:rPr>
          <w:t>合作</w:t>
        </w:r>
      </w:ins>
      <w:ins w:id="108" w:author="jarvis" w:date="2021-07-04T12:39:00Z">
        <w:r>
          <w:rPr>
            <w:color w:val="FF0000"/>
          </w:rPr>
          <w:t>小组成员学习动机</w:t>
        </w:r>
      </w:ins>
      <w:ins w:id="109" w:author="jarvis" w:date="2021-07-04T12:40:00Z">
        <w:r>
          <w:rPr>
            <w:rFonts w:hint="eastAsia"/>
            <w:color w:val="FF0000"/>
          </w:rPr>
          <w:t>的同时有效</w:t>
        </w:r>
      </w:ins>
      <w:ins w:id="110" w:author="jarvis" w:date="2021-07-04T12:41:00Z">
        <w:r>
          <w:rPr>
            <w:color w:val="FF0000"/>
          </w:rPr>
          <w:t>避免合作学习中的搭便车行为（即因低水平学习者的动机不足而导致高水平学习者被迫完成更多小组任务的行为</w:t>
        </w:r>
      </w:ins>
      <w:ins w:id="111" w:author="jarvis" w:date="2021-07-05T22:27:00Z">
        <w:r>
          <w:rPr>
            <w:rFonts w:hint="eastAsia"/>
            <w:color w:val="FF0000"/>
          </w:rPr>
          <w:t>）。</w:t>
        </w:r>
      </w:ins>
    </w:p>
    <w:p>
      <w:del w:id="112" w:author="jarvis" w:date="2021-07-05T22:26:00Z">
        <w:r>
          <w:rPr/>
          <w:tab/>
        </w:r>
      </w:del>
      <w:del w:id="113" w:author="jarvis" w:date="2021-07-05T22:26:00Z">
        <w:r>
          <w:rPr/>
          <w:delText>为探究合作式同伴学习策略对学习动机的影响，研究人员将该策略应用在教育领域的各个方面。例如，Ning等人为了探究合作学习模式对大学英语学习者动机的影响，设计了一种合作式同伴学习策略</w:delText>
        </w:r>
      </w:del>
      <w:del w:id="114" w:author="jarvis" w:date="2021-07-05T22:26:00Z">
        <w:r>
          <w:rPr>
            <w:vertAlign w:val="superscript"/>
          </w:rPr>
          <w:fldChar w:fldCharType="begin"/>
        </w:r>
      </w:del>
      <w:del w:id="115" w:author="jarvis" w:date="2021-07-05T22:26:00Z">
        <w:r>
          <w:rPr>
            <w:vertAlign w:val="superscript"/>
          </w:rPr>
          <w:delInstrText xml:space="preserve"> ADDIN ZOTERO_ITEM CSL_CITATION {"citationID":"DUf6vg92","properties":{"formattedCitation":"\\super [18]\\nosupersub{}","plainCitation":"[18]","noteIndex":0},"citationItems":[{"id":203,"uris":["http://zotero.org/users/6524807/items/JRM2IE8F"],"uri":["http://zotero.org/users/6524807/items/JRM2IE8F"],"itemData":{"id":203,"type":"article-journal","container-title":"Educational Review","DOI":"10.1080/00131911.2013.853169","ISSN":"0013-1911, 1465-3397","issue":"1","journalAbbreviation":"Educational Review","language":"en","page":"108-124","source":"DOI.org (Crossref)","title":"The impact of cooperative learning on tertiary EFL learners’ motivation","volume":"66","author":[{"family":"Ning","given":"Huiping"},{"family":"Hornby","given":"Garry"}],"issued":{"date-parts":[["2014",1,2]]}}}],"schema":"https://github.com/citation-style-language/schema/raw/master/csl-citation.json"} </w:delInstrText>
        </w:r>
      </w:del>
      <w:del w:id="116" w:author="jarvis" w:date="2021-07-05T22:26:00Z">
        <w:r>
          <w:rPr>
            <w:vertAlign w:val="superscript"/>
          </w:rPr>
          <w:fldChar w:fldCharType="separate"/>
        </w:r>
      </w:del>
      <w:del w:id="117" w:author="jarvis" w:date="2021-07-05T22:26:00Z">
        <w:r>
          <w:rPr>
            <w:vertAlign w:val="superscript"/>
          </w:rPr>
          <w:delText>[18]</w:delText>
        </w:r>
      </w:del>
      <w:del w:id="118" w:author="jarvis" w:date="2021-07-05T22:26:00Z">
        <w:r>
          <w:rPr>
            <w:vertAlign w:val="superscript"/>
          </w:rPr>
          <w:fldChar w:fldCharType="end"/>
        </w:r>
      </w:del>
      <w:del w:id="119" w:author="jarvis" w:date="2021-07-05T22:26:00Z">
        <w:r>
          <w:rPr/>
          <w:delText>。在该策略中，教师首先将全班同学分组并要求每组学生在规定时间内合作完成一项教学任务；之后，教师随机抽选一个小组并继而从该小组中随机选择一位学生作为演讲者汇报该小组的作品；最后，以教师和其它小组学生对演讲者所在的组给出的评分的平均分作为演讲者所在组的最终成绩。</w:delText>
        </w:r>
      </w:del>
      <w:del w:id="120" w:author="jarvis" w:date="2021-07-05T22:26:00Z">
        <w:r>
          <w:rPr>
            <w:rFonts w:hint="eastAsia"/>
            <w:color w:val="FF0000"/>
            <w:rPrChange w:id="121" w:author="jarvis" w:date="2021-07-04T12:13:00Z">
              <w:rPr>
                <w:rFonts w:hint="eastAsia"/>
              </w:rPr>
            </w:rPrChange>
          </w:rPr>
          <w:delText>这种随机抽选汇报小组以及随机选择汇报小组演讲者的方式能够确保组内学生密切合作，从而有效提升学生的学习动机。</w:delText>
        </w:r>
      </w:del>
      <w:del w:id="122" w:author="jarvis" w:date="2021-07-05T22:26:00Z">
        <w:r>
          <w:rPr/>
          <w:delText>Tombak等人同样</w:delText>
        </w:r>
      </w:del>
      <w:del w:id="123" w:author="jarvis" w:date="2021-07-05T22:26:00Z">
        <w:r>
          <w:rPr>
            <w:rFonts w:hint="eastAsia"/>
            <w:color w:val="FF0000"/>
          </w:rPr>
          <w:delText>对班级学生进行分组，然后实施小组拼图竞赛</w:delText>
        </w:r>
      </w:del>
      <w:del w:id="124" w:author="jarvis" w:date="2021-07-05T22:26:00Z">
        <w:r>
          <w:rPr/>
          <w:delText>以探究合作学习在大学阶段对学生学习动机的影响</w:delText>
        </w:r>
      </w:del>
      <w:del w:id="125" w:author="jarvis" w:date="2021-07-05T22:26:00Z">
        <w:r>
          <w:rPr>
            <w:vertAlign w:val="superscript"/>
          </w:rPr>
          <w:fldChar w:fldCharType="begin"/>
        </w:r>
      </w:del>
      <w:del w:id="126" w:author="jarvis" w:date="2021-07-05T22:26:00Z">
        <w:r>
          <w:rPr>
            <w:vertAlign w:val="superscript"/>
          </w:rPr>
          <w:delInstrText xml:space="preserve"> ADDIN ZOTERO_ITEM CSL_CITATION {"citationID":"7Vm0vGCN","properties":{"formattedCitation":"\\super [6]\\nosupersub{}","plainCitation":"[6]","noteIndex":0},"citationItems":[{"id":214,"uris":["http://zotero.org/users/6524807/items/JK5SUN3G"],"uri":["http://zotero.org/users/6524807/items/JK5SUN3G"],"itemData":{"id":214,"type":"article-journal","abstract":"问题陈述：动机是教育成功的重要组成部分，最好通过建构主义的学习方法，尤其是合作学习（CL）来实现。CL在中小学是一种流行的方法，但由于学生人数众多且时间有限，因此在高等教育中很少使用。文献没有为CL的使用及其动机影响留出足够的空间。这项研究旨在填补文献和实践中的空白。研究目的：本研究旨在探讨CL对大学水平上学生的动机和学生产品的影响。方法：在一所大学实施CL的情况下，本研究采用混合方法技术进行。在土耳其伊斯坦布尔的一所国立大学的选修课程的两个部分中，采用了拼图和团队游戏技术，以概述CL对18至25岁学生的激励作用。使用了方法论，并通过对学生产品的文件分析来支持动机前后问卷。调查结果：研究表明，大学水平不是实施CL的危险场所。相反，看到积极的激励效果是一个富有成果的水平。定性和定量数据均支持CL对学生的动机和合作学习策略的积极影响。结论和建议：根据调查结果，可以断言CL对学生的学习是有效的。动机和合作学习策略。特别是对于教育学院的学生，CL的使用在他们自己的学习方面相当慷慨。由于他们的专业涉及教授如何学习，因此重要的是要知道具体的道路。","container-title":"Eurasian Journal of Educational Research","ISSN":"1302-597X","language":"en","note":"publisher: ANI Publishing Company","source":"ERIC","title":"The Effect of Cooperative Learning: University Example","title-short":"The Effect of Cooperative Learning","author":[{"family":"Tombak","given":"Busra"},{"family":"Altun","given":"Sertel"}],"accessed":{"date-parts":[["2021",3,15]]},"issued":{"date-parts":[["2016"]]}}}],"schema":"https://github.com/citation-style-language/schema/raw/master/csl-citation.json"} </w:delInstrText>
        </w:r>
      </w:del>
      <w:del w:id="127" w:author="jarvis" w:date="2021-07-05T22:26:00Z">
        <w:r>
          <w:rPr>
            <w:vertAlign w:val="superscript"/>
          </w:rPr>
          <w:fldChar w:fldCharType="separate"/>
        </w:r>
      </w:del>
      <w:del w:id="128" w:author="jarvis" w:date="2021-07-05T22:26:00Z">
        <w:r>
          <w:rPr>
            <w:vertAlign w:val="superscript"/>
          </w:rPr>
          <w:delText>[6]</w:delText>
        </w:r>
      </w:del>
      <w:del w:id="129" w:author="jarvis" w:date="2021-07-05T22:26:00Z">
        <w:r>
          <w:rPr>
            <w:vertAlign w:val="superscript"/>
          </w:rPr>
          <w:fldChar w:fldCharType="end"/>
        </w:r>
      </w:del>
      <w:del w:id="130" w:author="jarvis" w:date="2021-07-05T22:26:00Z">
        <w:r>
          <w:rPr/>
          <w:delText>。Han等人为了提高</w:delText>
        </w:r>
      </w:del>
      <w:del w:id="131" w:author="jarvis" w:date="2021-07-05T22:26:00Z">
        <w:r>
          <w:rPr>
            <w:rFonts w:hint="eastAsia"/>
            <w:color w:val="FF0000"/>
          </w:rPr>
          <w:delText>学生对于编程课程的学习动机</w:delText>
        </w:r>
      </w:del>
      <w:del w:id="132" w:author="jarvis" w:date="2021-07-05T22:26:00Z">
        <w:r>
          <w:rPr/>
          <w:delText>，开发了一个</w:delText>
        </w:r>
      </w:del>
      <w:del w:id="133" w:author="jarvis" w:date="2021-07-05T22:26:00Z">
        <w:r>
          <w:rPr>
            <w:rFonts w:hint="eastAsia"/>
            <w:color w:val="FF0000"/>
          </w:rPr>
          <w:delText>结对编程代理</w:delText>
        </w:r>
      </w:del>
      <w:del w:id="134" w:author="jarvis" w:date="2021-07-05T22:26:00Z">
        <w:r>
          <w:rPr/>
          <w:delText>系统</w:delText>
        </w:r>
      </w:del>
      <w:del w:id="135" w:author="jarvis" w:date="2021-07-05T22:26:00Z">
        <w:r>
          <w:rPr>
            <w:vertAlign w:val="superscript"/>
          </w:rPr>
          <w:fldChar w:fldCharType="begin"/>
        </w:r>
      </w:del>
      <w:del w:id="136" w:author="jarvis" w:date="2021-07-05T22:26:00Z">
        <w:r>
          <w:rPr>
            <w:vertAlign w:val="superscript"/>
          </w:rPr>
          <w:delInstrText xml:space="preserve"> ADDIN ZOTERO_ITEM CSL_CITATION {"citationID":"y0UqOGcB","properties":{"formattedCitation":"\\super [19]\\nosupersub{}","plainCitation":"[19]","noteIndex":0},"citationItems":[{"id":224,"uris":["http://zotero.org/users/6524807/items/73HVUD4B"],"uri":["http://zotero.org/users/6524807/items/73HVUD4B"],"itemData":{"id":224,"type":"article-journal","abstract":"This paper analyzes the educational effects of a peer-learning agent based on pair programming in programming courses. A peer-learning agent system was developed to facilitate the learning of a programming language through the use of pair programming strategies. This system is based on the role of a peer-learning agent from pedagogical and technical aspects and simulates the \"tutor\" and \"tutee.\" The peer-learning agent uses artificial intelligence methods with a Bayesian network as well as teaching and learning methods that simulate pair programming. This paper develops a model for determining students' programming abilities. In addition, the roles of the tutor and tutee are like the roles of a navigator and driver in pair programming. The developed agent system is demonstrated to have positive effects on knowledge retention and transfer in a programming course, with a greater influence on transfer than on retention. This model combining peer-learning agents with a teaching and learning strategy is more effective in helping learners to acquire programming skills.","container-title":"IEEE Transactions on Education","DOI":"10.1109/TE.2009.2019121","ISSN":"1557-9638","issue":"2","note":"event: IEEE Transactions on Education","page":"318-327","source":"IEEE Xplore","title":"The Impact of a Peer-Learning Agent Based on Pair Programming in a Programming Course","volume":"53","author":[{"family":"Han","given":"K."},{"family":"Lee","given":"E."},{"family":"Lee","given":"Y."}],"issued":{"date-parts":[["2010",5]]}}}],"schema":"https://github.com/citation-style-language/schema/raw/master/csl-citation.json"} </w:delInstrText>
        </w:r>
      </w:del>
      <w:del w:id="137" w:author="jarvis" w:date="2021-07-05T22:26:00Z">
        <w:r>
          <w:rPr>
            <w:vertAlign w:val="superscript"/>
          </w:rPr>
          <w:fldChar w:fldCharType="separate"/>
        </w:r>
      </w:del>
      <w:del w:id="138" w:author="jarvis" w:date="2021-07-05T22:26:00Z">
        <w:r>
          <w:rPr>
            <w:vertAlign w:val="superscript"/>
          </w:rPr>
          <w:delText>[19]</w:delText>
        </w:r>
      </w:del>
      <w:del w:id="139" w:author="jarvis" w:date="2021-07-05T22:26:00Z">
        <w:r>
          <w:rPr>
            <w:vertAlign w:val="superscript"/>
          </w:rPr>
          <w:fldChar w:fldCharType="end"/>
        </w:r>
      </w:del>
      <w:del w:id="140" w:author="jarvis" w:date="2021-07-05T22:26:00Z">
        <w:r>
          <w:rPr/>
          <w:delText>，该系统通过人工智能技术模拟一个代理角色与学生进行结对编程，并在编程的过程中不断与学生轮换“驾驶员”与“导航员”角色，从而提升学生对于编程课程的学习动机。在基于合作学习策略促进学习动机提高方面，近年来，也有研究人员</w:delText>
        </w:r>
      </w:del>
      <w:del w:id="141" w:author="jarvis" w:date="2021-07-05T22:26:00Z">
        <w:r>
          <w:rPr>
            <w:rFonts w:hint="eastAsia"/>
            <w:color w:val="FF0000"/>
          </w:rPr>
          <w:delText>将博弈论引入到合作学习模式</w:delText>
        </w:r>
      </w:del>
      <w:del w:id="142" w:author="jarvis" w:date="2021-07-05T22:26:00Z">
        <w:r>
          <w:rPr/>
          <w:delText>中</w:delText>
        </w:r>
      </w:del>
      <w:del w:id="143" w:author="jarvis" w:date="2021-07-05T22:26:00Z">
        <w:r>
          <w:rPr>
            <w:vertAlign w:val="superscript"/>
          </w:rPr>
          <w:fldChar w:fldCharType="begin"/>
        </w:r>
      </w:del>
      <w:del w:id="144" w:author="jarvis" w:date="2021-07-05T22:26:00Z">
        <w:r>
          <w:rPr>
            <w:vertAlign w:val="superscript"/>
          </w:rPr>
          <w:delInstrText xml:space="preserve"> ADDIN ZOTERO_ITEM CSL_CITATION {"citationID":"6U5zRTaP","properties":{"formattedCitation":"\\super [7,20]\\nosupersub{}","plainCitation":"[7,20]","noteIndex":0},"citationItems":[{"id":266,"uris":["http://zotero.org/users/6524807/items/DI7B5NNV"],"uri":["http://zotero.org/users/6524807/items/DI7B5NNV"],"itemData":{"id":266,"type":"article-journal","abstract":"(2011) Huang et al. International Journal of Engineering Education. This paper describes some findings derived from teaching a class of engineering students organized into cooperative learning grou...","container-title":"International Journal of Engineering Education","ISSN":"0949149X","issue":"4 PART II","language":"en-GB","note":"number: 4 PART II","page":"875-884","source":"www.mendeley.com","title":"Cooperative learning in engineering education: A game theory-based approach","title-short":"Cooperative learning in engineering education","volume":"27","author":[{"family":"Huang","given":"Huei Chun"},{"family":"Shih","given":"Shen Guan"},{"family":"Lai","given":"Wei Cheng"}],"issued":{"date-parts":[["2011"]]}}},{"id":257,"uris":["http://zotero.org/users/6524807/items/JSLNKI7B"],"uri":["http://zotero.org/users/6524807/items/JSLNKI7B"],"itemData":{"id":257,"type":"article-journal","abstract":"Obtaining knowledge and skill achievement through peer learningcan lead to higher academic achievement. However, peer learning implementation is not just about putting students together and hoping for the best. At its worst-designed, peer learning may result in one person doing all the eﬀort for instance, or may fail to encourage the students to interact enough with the task and so enhance the task in hand.","container-title":"arXiv:1910.12235 [cs]","language":"en","note":"arXiv: 1910.12235","source":"arXiv.org","title":"Fostering Peer Learning through a New Game-Theoretical Approach in a Blended Learning Environment","URL":"http://arxiv.org/abs/1910.12235","author":[{"family":"Noorani","given":"Seyede Fatemeh"},{"family":"Manshaei","given":"Mohammad Hossein"},{"family":"Montazeri","given":"Mohammad Ali"},{"family":"Omoomi","given":"Behnaz"}],"accessed":{"date-parts":[["2020",8,11]]},"issued":{"date-parts":[["2019",10,27]]}}}],"schema":"https://github.com/citation-style-language/schema/raw/master/csl-citation.json"} </w:delInstrText>
        </w:r>
      </w:del>
      <w:del w:id="145" w:author="jarvis" w:date="2021-07-05T22:26:00Z">
        <w:r>
          <w:rPr>
            <w:vertAlign w:val="superscript"/>
          </w:rPr>
          <w:fldChar w:fldCharType="separate"/>
        </w:r>
      </w:del>
      <w:del w:id="146" w:author="jarvis" w:date="2021-07-05T22:26:00Z">
        <w:r>
          <w:rPr>
            <w:vertAlign w:val="superscript"/>
          </w:rPr>
          <w:delText>[7,20]</w:delText>
        </w:r>
      </w:del>
      <w:del w:id="147" w:author="jarvis" w:date="2021-07-05T22:26:00Z">
        <w:r>
          <w:rPr>
            <w:vertAlign w:val="superscript"/>
          </w:rPr>
          <w:fldChar w:fldCharType="end"/>
        </w:r>
      </w:del>
      <w:del w:id="148" w:author="jarvis" w:date="2021-07-05T22:26:00Z">
        <w:r>
          <w:rPr/>
          <w:delText>，</w:delText>
        </w:r>
      </w:del>
      <w:del w:id="149" w:author="jarvis" w:date="2021-07-05T22:26:00Z">
        <w:r>
          <w:rPr>
            <w:rFonts w:hint="eastAsia"/>
            <w:color w:val="FF0000"/>
          </w:rPr>
          <w:delText>通过将学生个体的收益与合作小组的整体收益绑定在一起</w:delText>
        </w:r>
      </w:del>
      <w:del w:id="150" w:author="jarvis" w:date="2021-07-05T22:26:00Z">
        <w:r>
          <w:rPr/>
          <w:delText>，不但可以避免合作学习中的搭便车行为（即因低水平学习者的动机不足而导致高水平学习者被迫完成更多小组任务的行为），还能提高</w:delText>
        </w:r>
      </w:del>
      <w:del w:id="151" w:author="jarvis" w:date="2021-07-05T22:26:00Z">
        <w:r>
          <w:rPr>
            <w:rFonts w:hint="eastAsia"/>
          </w:rPr>
          <w:delText>协作</w:delText>
        </w:r>
      </w:del>
      <w:del w:id="152" w:author="jarvis" w:date="2021-07-05T22:26:00Z">
        <w:r>
          <w:rPr/>
          <w:delText>小组中成员的学习动机。</w:delText>
        </w:r>
      </w:del>
    </w:p>
    <w:p>
      <w:pPr>
        <w:pStyle w:val="64"/>
        <w:rPr>
          <w:rFonts w:ascii="Times New Roman" w:hAnsi="Times New Roman"/>
        </w:rPr>
      </w:pPr>
      <w:r>
        <w:rPr>
          <w:rFonts w:ascii="Times New Roman" w:hAnsi="Times New Roman"/>
        </w:rPr>
        <w:t>1.2 教学游戏化</w:t>
      </w:r>
    </w:p>
    <w:p>
      <w:pPr>
        <w:rPr>
          <w:del w:id="153" w:author="jarvis" w:date="2021-07-05T23:01:00Z"/>
          <w:rFonts w:hint="eastAsia"/>
          <w:color w:val="FF0000"/>
        </w:rPr>
      </w:pPr>
      <w:ins w:id="154" w:author="jarvis" w:date="2021-07-05T22:40:00Z">
        <w:r>
          <w:rPr/>
          <w:tab/>
        </w:r>
      </w:ins>
      <w:ins w:id="155" w:author="jarvis" w:date="2021-07-05T22:40:00Z">
        <w:r>
          <w:rPr>
            <w:rFonts w:hint="eastAsia"/>
            <w:color w:val="FF0000"/>
          </w:rPr>
          <w:t>除了基于同伴</w:t>
        </w:r>
      </w:ins>
      <w:ins w:id="156" w:author="jarvis" w:date="2021-07-05T22:49:00Z">
        <w:r>
          <w:rPr>
            <w:rFonts w:hint="eastAsia"/>
            <w:color w:val="FF0000"/>
          </w:rPr>
          <w:t>学习</w:t>
        </w:r>
      </w:ins>
      <w:ins w:id="157" w:author="jarvis" w:date="2021-07-05T22:41:00Z">
        <w:r>
          <w:rPr>
            <w:rFonts w:hint="eastAsia"/>
            <w:color w:val="FF0000"/>
          </w:rPr>
          <w:t>模式来提高学生的学习动机之外</w:t>
        </w:r>
      </w:ins>
      <w:ins w:id="158" w:author="jarvis" w:date="2021-07-05T22:42:00Z">
        <w:r>
          <w:rPr>
            <w:rFonts w:hint="eastAsia"/>
            <w:color w:val="FF0000"/>
          </w:rPr>
          <w:t>，</w:t>
        </w:r>
      </w:ins>
      <w:del w:id="159" w:author="jarvis" w:date="2021-07-05T22:42:00Z">
        <w:r>
          <w:rPr>
            <w:color w:val="FF0000"/>
          </w:rPr>
          <w:tab/>
        </w:r>
      </w:del>
      <w:r>
        <w:rPr>
          <w:color w:val="FF0000"/>
        </w:rPr>
        <w:t>将教学活动进行游戏化处理对于增强学生</w:t>
      </w:r>
      <w:ins w:id="160" w:author="jarvis" w:date="2021-07-05T23:22:00Z">
        <w:r>
          <w:rPr>
            <w:rFonts w:hint="eastAsia"/>
            <w:color w:val="FF0000"/>
          </w:rPr>
          <w:t>的</w:t>
        </w:r>
      </w:ins>
      <w:r>
        <w:rPr>
          <w:color w:val="FF0000"/>
        </w:rPr>
        <w:t>学习动机</w:t>
      </w:r>
      <w:ins w:id="161" w:author="jarvis" w:date="2021-07-05T22:44:00Z">
        <w:r>
          <w:rPr>
            <w:rFonts w:hint="eastAsia"/>
            <w:color w:val="FF0000"/>
          </w:rPr>
          <w:t>同样</w:t>
        </w:r>
      </w:ins>
      <w:r>
        <w:rPr>
          <w:color w:val="FF0000"/>
        </w:rPr>
        <w:t>有积极作用</w:t>
      </w:r>
      <w:ins w:id="162" w:author="jarvis" w:date="2021-07-05T22:44:00Z">
        <w:r>
          <w:rPr>
            <w:rFonts w:hint="eastAsia"/>
            <w:color w:val="FF0000"/>
          </w:rPr>
          <w:t>。</w:t>
        </w:r>
      </w:ins>
      <w:ins w:id="163" w:author="jarvis" w:date="2021-07-05T22:50:00Z">
        <w:r>
          <w:rPr>
            <w:rFonts w:hint="eastAsia"/>
            <w:color w:val="FF0000"/>
          </w:rPr>
          <w:t>例如，</w:t>
        </w:r>
      </w:ins>
      <w:ins w:id="164" w:author="jarvis" w:date="2021-07-05T22:51:00Z">
        <w:r>
          <w:rPr>
            <w:rFonts w:hint="eastAsia"/>
            <w:color w:val="FF0000"/>
          </w:rPr>
          <w:t>为了提高学生</w:t>
        </w:r>
      </w:ins>
      <w:ins w:id="165" w:author="jarvis" w:date="2021-07-05T22:52:00Z">
        <w:r>
          <w:rPr>
            <w:rFonts w:hint="eastAsia"/>
            <w:color w:val="FF0000"/>
          </w:rPr>
          <w:t>对英语</w:t>
        </w:r>
      </w:ins>
      <w:ins w:id="166" w:author="jarvis" w:date="2021-07-05T22:53:00Z">
        <w:r>
          <w:rPr>
            <w:rFonts w:hint="eastAsia"/>
            <w:color w:val="FF0000"/>
          </w:rPr>
          <w:t>课</w:t>
        </w:r>
      </w:ins>
      <w:ins w:id="167" w:author="jarvis" w:date="2021-07-05T22:52:00Z">
        <w:r>
          <w:rPr>
            <w:rFonts w:hint="eastAsia"/>
            <w:color w:val="FF0000"/>
          </w:rPr>
          <w:t>的学习</w:t>
        </w:r>
      </w:ins>
      <w:ins w:id="168" w:author="jarvis" w:date="2021-07-06T23:55:00Z">
        <w:r>
          <w:rPr>
            <w:rFonts w:hint="eastAsia"/>
            <w:color w:val="FF0000"/>
          </w:rPr>
          <w:t>动机</w:t>
        </w:r>
      </w:ins>
      <w:ins w:id="169" w:author="jarvis" w:date="2021-07-05T22:54:00Z">
        <w:r>
          <w:rPr>
            <w:rFonts w:hint="eastAsia"/>
            <w:color w:val="FF0000"/>
          </w:rPr>
          <w:t>，</w:t>
        </w:r>
      </w:ins>
      <w:ins w:id="170" w:author="jarvis" w:date="2021-07-05T22:56:00Z">
        <w:r>
          <w:rPr>
            <w:rFonts w:hint="eastAsia"/>
            <w:color w:val="FF0000"/>
          </w:rPr>
          <w:t>研究人员设计</w:t>
        </w:r>
      </w:ins>
      <w:ins w:id="171" w:author="jarvis" w:date="2021-07-05T22:58:00Z">
        <w:r>
          <w:rPr>
            <w:rFonts w:hint="eastAsia"/>
            <w:color w:val="FF0000"/>
          </w:rPr>
          <w:t>了</w:t>
        </w:r>
      </w:ins>
      <w:ins w:id="172" w:author="jarvis" w:date="2021-07-05T23:23:00Z">
        <w:r>
          <w:rPr>
            <w:rFonts w:hint="eastAsia"/>
            <w:color w:val="FF0000"/>
          </w:rPr>
          <w:t>基于</w:t>
        </w:r>
      </w:ins>
      <w:ins w:id="173" w:author="jarvis" w:date="2021-07-05T22:56:00Z">
        <w:r>
          <w:rPr>
            <w:color w:val="FF0000"/>
          </w:rPr>
          <w:t>问题的英语听力游戏</w:t>
        </w:r>
      </w:ins>
      <w:ins w:id="174" w:author="jarvis" w:date="2021-07-05T22:56:00Z">
        <w:r>
          <w:rPr>
            <w:color w:val="FF0000"/>
            <w:vertAlign w:val="superscript"/>
          </w:rPr>
          <w:fldChar w:fldCharType="begin"/>
        </w:r>
      </w:ins>
      <w:r>
        <w:rPr>
          <w:color w:val="FF0000"/>
          <w:vertAlign w:val="superscript"/>
        </w:rPr>
        <w:instrText xml:space="preserve"> ADDIN ZOTERO_ITEM CSL_CITATION {"citationID":"w86qUj5b","properties":{"formattedCitation":"\\super [20]\\nosupersub{}","plainCitation":"[20]","noteIndex":0},"citationItems":[{"id":190,"uris":["http://zotero.org/users/6524807/items/WA5RMID6"],"uri":["http://zotero.org/users/6524807/items/WA5RMID6"],"itemData":{"id":190,"type":"article-journal","abstract":"Scholars have indicated the importance of considering anxiety in language learning. They have also pointed out the potential of integrating learning content into gaming contexts. However, few have explored in-depth the learning processes in game-based learning environments while also taking students' learning anxiety into account. To address this issue, a problem-based English listening game was developed, and 77 ninth graders took part in the study by playing the game. A quasi-experiment was conducted to evaluate students' learning achievement, learning motivation and English anxiety. In addition, progressive sequential analysis was employed to explore the learning behavioral patterns of students with different levels of English anxiety. According to the three learning phases, it was found that the gaming approach benefited the students' learning achievement and motivation. Moreover, the students with higher levels of English anxiety progressively performed more complex learning and gaming behaviors in the gaming context, and had better learning achievement than those with lower levels of anxiety.","container-title":"Computers &amp; Education","DOI":"10.1016/j.compedu.2016.11.010","ISSN":"0360-1315","journalAbbreviation":"Computers &amp; Education","language":"en","page":"26-42","source":"ScienceDirect","title":"Interaction of problem-based gaming and learning anxiety in language students' English listening performance and progressive behavioral patterns","volume":"106","author":[{"family":"Hwang","given":"Gwo-Jen"},{"family":"Hsu","given":"Ting-Chia"},{"family":"Lai","given":"Chiu-Lin"},{"family":"Hsueh","given":"Ching-Jung"}],"issued":{"date-parts":[["2017",3,1]]}}}],"schema":"https://github.com/citation-style-language/schema/raw/master/csl-citation.json"} </w:instrText>
      </w:r>
      <w:ins w:id="175" w:author="jarvis" w:date="2021-07-05T22:56:00Z">
        <w:r>
          <w:rPr>
            <w:color w:val="FF0000"/>
            <w:vertAlign w:val="superscript"/>
          </w:rPr>
          <w:fldChar w:fldCharType="separate"/>
        </w:r>
      </w:ins>
      <w:r>
        <w:rPr>
          <w:color w:val="FF0000"/>
          <w:kern w:val="0"/>
          <w:vertAlign w:val="superscript"/>
        </w:rPr>
        <w:t>[20]</w:t>
      </w:r>
      <w:ins w:id="176" w:author="jarvis" w:date="2021-07-05T22:56:00Z">
        <w:r>
          <w:rPr>
            <w:color w:val="FF0000"/>
            <w:vertAlign w:val="superscript"/>
          </w:rPr>
          <w:fldChar w:fldCharType="end"/>
        </w:r>
      </w:ins>
      <w:ins w:id="177" w:author="jarvis" w:date="2021-07-05T22:56:00Z">
        <w:r>
          <w:rPr>
            <w:rFonts w:hint="eastAsia"/>
            <w:color w:val="FF0000"/>
          </w:rPr>
          <w:t>、</w:t>
        </w:r>
      </w:ins>
      <w:ins w:id="178" w:author="jarvis" w:date="2021-07-05T22:57:00Z">
        <w:r>
          <w:rPr>
            <w:rFonts w:hint="eastAsia"/>
            <w:color w:val="FF0000"/>
          </w:rPr>
          <w:t>模仿</w:t>
        </w:r>
      </w:ins>
      <w:ins w:id="179" w:author="jarvis" w:date="2021-07-06T23:55:00Z">
        <w:r>
          <w:rPr>
            <w:rFonts w:hint="eastAsia"/>
            <w:color w:val="FF0000"/>
          </w:rPr>
          <w:t>流行的</w:t>
        </w:r>
      </w:ins>
      <w:ins w:id="180" w:author="jarvis" w:date="2021-07-05T22:57:00Z">
        <w:r>
          <w:rPr>
            <w:rFonts w:hint="eastAsia"/>
            <w:color w:val="FF0000"/>
          </w:rPr>
          <w:t>方块消除游戏</w:t>
        </w:r>
      </w:ins>
      <w:ins w:id="181" w:author="jarvis" w:date="2021-07-06T23:56:00Z">
        <w:r>
          <w:rPr>
            <w:rFonts w:hint="eastAsia"/>
            <w:color w:val="FF0000"/>
          </w:rPr>
          <w:t>设计</w:t>
        </w:r>
      </w:ins>
      <w:r>
        <w:rPr>
          <w:rFonts w:hint="eastAsia"/>
          <w:color w:val="FF0000"/>
          <w:lang w:val="en-US" w:eastAsia="zh-CN"/>
        </w:rPr>
        <w:t>了</w:t>
      </w:r>
      <w:ins w:id="182" w:author="jarvis" w:date="2021-07-05T22:57:00Z">
        <w:r>
          <w:rPr>
            <w:rFonts w:hint="eastAsia"/>
            <w:color w:val="FF0000"/>
          </w:rPr>
          <w:t>英语词汇</w:t>
        </w:r>
      </w:ins>
      <w:ins w:id="183" w:author="jarvis" w:date="2021-07-05T22:58:00Z">
        <w:r>
          <w:rPr>
            <w:rFonts w:hint="eastAsia"/>
            <w:color w:val="FF0000"/>
          </w:rPr>
          <w:t>练习系统</w:t>
        </w:r>
      </w:ins>
      <w:ins w:id="184" w:author="jarvis" w:date="2021-07-05T22:58:00Z">
        <w:r>
          <w:rPr>
            <w:color w:val="FF0000"/>
            <w:vertAlign w:val="superscript"/>
          </w:rPr>
          <w:fldChar w:fldCharType="begin"/>
        </w:r>
      </w:ins>
      <w:r>
        <w:rPr>
          <w:color w:val="FF0000"/>
          <w:vertAlign w:val="superscript"/>
        </w:rPr>
        <w:instrText xml:space="preserve"> ADDIN ZOTERO_ITEM CSL_CITATION {"citationID":"ixkinLC2","properties":{"formattedCitation":"\\super [21]\\nosupersub{}","plainCitation":"[21]","noteIndex":0},"citationItems":[{"id":105,"uris":["http://zotero.org/users/6524807/items/FL3IGILN"],"uri":["http://zotero.org/users/6524807/items/FL3IGILN"],"itemData":{"id":105,"type":"article-journal","abstract":"Memorizing English vocabulary is often considered uninteresting, and a lack of motivation exists during learning activities. Moreover, most vocabulary practice systems automatically select words from articles and do not provide integrated model methods for students. Therefore, this study constructed a mobile game-based English vocabulary practice system, which imitates the popular block elimination game and combines test items of article, difficulty, and teacher model in accordance with curriculum objectives and demands. The participants were first-year students and classified into traditional group (Group T) and game-based group (Group G), and learning effectiveness and motivation were analysed in this study. According to statistical analysis results, students who used the game-based vocabulary practice system, which could captivate their attention and interest, had higher learning effectiveness and provided positive feedback of learning motivation. Furthermore, English teachers could select teaching materials that are consistent with the features, knowledge, and cultural background of learners to improve the relevance dimension of learning motivation.","container-title":"Journal of Computer Assisted Learning","DOI":"10.1111/jcal.12244","ISSN":"1365-2729","issue":"3","language":"en","note":"_eprint: https://onlinelibrary.wiley.com/doi/pdf/10.1111/jcal.12244","page":"315-323","source":"Wiley Online Library","title":"Improving the effectiveness of English vocabulary review by integrating ARCS with mobile game-based learning","volume":"34","author":[{"family":"Wu","given":"Ting-Ting"}],"issued":{"date-parts":[["2018"]]}}}],"schema":"https://github.com/citation-style-language/schema/raw/master/csl-citation.json"} </w:instrText>
      </w:r>
      <w:ins w:id="185" w:author="jarvis" w:date="2021-07-05T22:58:00Z">
        <w:r>
          <w:rPr>
            <w:color w:val="FF0000"/>
            <w:vertAlign w:val="superscript"/>
          </w:rPr>
          <w:fldChar w:fldCharType="separate"/>
        </w:r>
      </w:ins>
      <w:r>
        <w:rPr>
          <w:color w:val="FF0000"/>
          <w:kern w:val="0"/>
          <w:vertAlign w:val="superscript"/>
        </w:rPr>
        <w:t>[21]</w:t>
      </w:r>
      <w:ins w:id="186" w:author="jarvis" w:date="2021-07-05T22:58:00Z">
        <w:r>
          <w:rPr>
            <w:color w:val="FF0000"/>
            <w:vertAlign w:val="superscript"/>
          </w:rPr>
          <w:fldChar w:fldCharType="end"/>
        </w:r>
      </w:ins>
      <w:ins w:id="187" w:author="jarvis" w:date="2021-07-05T22:58:00Z">
        <w:r>
          <w:rPr>
            <w:rFonts w:hint="eastAsia"/>
            <w:color w:val="FF0000"/>
          </w:rPr>
          <w:t>、</w:t>
        </w:r>
      </w:ins>
      <w:r>
        <w:rPr>
          <w:rFonts w:hint="eastAsia"/>
          <w:color w:val="FF0000"/>
          <w:lang w:val="en-US" w:eastAsia="zh-CN"/>
        </w:rPr>
        <w:t>以及基于</w:t>
      </w:r>
      <w:ins w:id="188" w:author="jarvis" w:date="2021-07-05T22:59:00Z">
        <w:r>
          <w:rPr>
            <w:rFonts w:hint="eastAsia"/>
            <w:color w:val="FF0000"/>
          </w:rPr>
          <w:t>游戏化</w:t>
        </w:r>
      </w:ins>
      <w:r>
        <w:rPr>
          <w:rFonts w:hint="eastAsia"/>
          <w:color w:val="FF0000"/>
          <w:lang w:val="en-US" w:eastAsia="zh-CN"/>
        </w:rPr>
        <w:t>思想设计了</w:t>
      </w:r>
      <w:ins w:id="189" w:author="jarvis" w:date="2021-07-05T22:59:00Z">
        <w:r>
          <w:rPr>
            <w:rFonts w:hint="eastAsia"/>
            <w:color w:val="FF0000"/>
          </w:rPr>
          <w:t>英语</w:t>
        </w:r>
      </w:ins>
      <w:ins w:id="190" w:author="jarvis" w:date="2021-07-05T23:00:00Z">
        <w:r>
          <w:rPr>
            <w:rFonts w:hint="eastAsia"/>
            <w:color w:val="FF0000"/>
          </w:rPr>
          <w:t>课程问答活动</w:t>
        </w:r>
      </w:ins>
      <w:ins w:id="191" w:author="jarvis" w:date="2021-07-05T23:00:00Z">
        <w:r>
          <w:rPr>
            <w:color w:val="FF0000"/>
            <w:vertAlign w:val="superscript"/>
          </w:rPr>
          <w:fldChar w:fldCharType="begin"/>
        </w:r>
      </w:ins>
      <w:r>
        <w:rPr>
          <w:color w:val="FF0000"/>
          <w:vertAlign w:val="superscript"/>
        </w:rPr>
        <w:instrText xml:space="preserve"> ADDIN ZOTERO_ITEM CSL_CITATION {"citationID":"WvBEyRs5","properties":{"formattedCitation":"\\super [22]\\nosupersub{}","plainCitation":"[22]","noteIndex":0},"citationItems":[{"id":139,"uris":["http://zotero.org/users/6524807/items/EY3268Q3"],"uri":["http://zotero.org/users/6524807/items/EY3268Q3"],"itemData":{"id":139,"type":"article-journal","abstract":"(2017). Clickers in the flipped classroom: bring your own device (BYOD) to promote student learning. Interactive Learning Environments: Vol. 25, No. 8, pp. 983-995.","archive_location":"world","container-title":"Interactive Learning Environments","ISSN":"10.1080/10494820.2016.1240090","language":"en","note":"publisher: Routledge","source":"www.tandfonline.com","title":"Clickers in the flipped classroom: bring your own device (BYOD) to promote student learning","title-short":"Clickers in the flipped classroom","URL":"https://www.tandfonline.com/doi/abs/10.1080/10494820.2016.1240090","author":[{"family":"Hung","given":"Hsiu-Ting"}],"accessed":{"date-parts":[["2020",6,10]]},"issued":{"date-parts":[["2016",10,13]]}}}],"schema":"https://github.com/citation-style-language/schema/raw/master/csl-citation.json"} </w:instrText>
      </w:r>
      <w:ins w:id="192" w:author="jarvis" w:date="2021-07-05T23:00:00Z">
        <w:r>
          <w:rPr>
            <w:color w:val="FF0000"/>
            <w:vertAlign w:val="superscript"/>
          </w:rPr>
          <w:fldChar w:fldCharType="separate"/>
        </w:r>
      </w:ins>
      <w:r>
        <w:rPr>
          <w:color w:val="FF0000"/>
          <w:kern w:val="0"/>
          <w:vertAlign w:val="superscript"/>
        </w:rPr>
        <w:t>[22]</w:t>
      </w:r>
      <w:ins w:id="193" w:author="jarvis" w:date="2021-07-05T23:00:00Z">
        <w:r>
          <w:rPr>
            <w:color w:val="FF0000"/>
            <w:vertAlign w:val="superscript"/>
          </w:rPr>
          <w:fldChar w:fldCharType="end"/>
        </w:r>
      </w:ins>
      <w:ins w:id="194" w:author="jarvis" w:date="2021-07-05T23:00:00Z">
        <w:r>
          <w:rPr>
            <w:rFonts w:hint="eastAsia"/>
            <w:color w:val="FF0000"/>
          </w:rPr>
          <w:t>等。</w:t>
        </w:r>
      </w:ins>
    </w:p>
    <w:p>
      <w:pPr>
        <w:rPr>
          <w:del w:id="195" w:author="jarvis" w:date="2021-07-05T23:14:00Z"/>
          <w:color w:val="FF0000"/>
        </w:rPr>
      </w:pPr>
      <w:ins w:id="196" w:author="jarvis" w:date="2021-07-06T23:57:00Z">
        <w:r>
          <w:rPr>
            <w:rFonts w:hint="eastAsia"/>
            <w:color w:val="FF0000"/>
          </w:rPr>
          <w:t>在</w:t>
        </w:r>
      </w:ins>
      <w:ins w:id="197" w:author="jarvis" w:date="2021-07-05T23:04:00Z">
        <w:r>
          <w:rPr>
            <w:rFonts w:hint="eastAsia"/>
            <w:color w:val="FF0000"/>
          </w:rPr>
          <w:t>自然科学的</w:t>
        </w:r>
      </w:ins>
      <w:ins w:id="198" w:author="jarvis" w:date="2021-07-06T23:57:00Z">
        <w:r>
          <w:rPr>
            <w:rFonts w:hint="eastAsia"/>
            <w:color w:val="FF0000"/>
          </w:rPr>
          <w:t>教学方面</w:t>
        </w:r>
      </w:ins>
      <w:ins w:id="199" w:author="jarvis" w:date="2021-07-05T23:05:00Z">
        <w:r>
          <w:rPr>
            <w:rFonts w:hint="eastAsia"/>
            <w:color w:val="FF0000"/>
          </w:rPr>
          <w:t>，一些研究人员</w:t>
        </w:r>
      </w:ins>
      <w:ins w:id="200" w:author="jarvis" w:date="2021-07-05T23:06:00Z">
        <w:r>
          <w:rPr>
            <w:rFonts w:hint="eastAsia"/>
            <w:color w:val="FF0000"/>
          </w:rPr>
          <w:t>将学科内容进行</w:t>
        </w:r>
      </w:ins>
      <w:ins w:id="201" w:author="jarvis" w:date="2021-07-05T23:07:00Z">
        <w:r>
          <w:rPr>
            <w:rFonts w:hint="eastAsia"/>
            <w:color w:val="FF0000"/>
          </w:rPr>
          <w:t>游戏化处理</w:t>
        </w:r>
      </w:ins>
      <w:ins w:id="202" w:author="jarvis" w:date="2021-07-05T23:12:00Z">
        <w:r>
          <w:rPr>
            <w:rFonts w:hint="eastAsia"/>
            <w:color w:val="FF0000"/>
          </w:rPr>
          <w:t>（生物</w:t>
        </w:r>
      </w:ins>
      <w:ins w:id="203" w:author="jarvis" w:date="2021-07-05T23:13:00Z">
        <w:r>
          <w:rPr>
            <w:color w:val="FF0000"/>
            <w:vertAlign w:val="superscript"/>
          </w:rPr>
          <w:fldChar w:fldCharType="begin"/>
        </w:r>
      </w:ins>
      <w:r>
        <w:rPr>
          <w:color w:val="FF0000"/>
          <w:vertAlign w:val="superscript"/>
        </w:rPr>
        <w:instrText xml:space="preserve"> ADDIN ZOTERO_ITEM CSL_CITATION {"citationID":"mgl5h1en","properties":{"formattedCitation":"\\super [23]\\nosupersub{}","plainCitation":"[23]","noteIndex":0},"citationItems":[{"id":185,"uris":["http://zotero.org/users/6524807/items/78QLTK3A"],"uri":["http://zotero.org/users/6524807/items/78QLTK3A"],"itemData":{"id":185,"type":"article-journal","abstract":"In this study, an integrated gaming and multistage guiding approach was proposed for conducting in-ﬁeld mobile learning activities. A mobile learning system was developed based on the proposed approach. To investigate the interaction between the gaming and guiding strategies on students’ learning performance and motivation, a 2 × 2 experiment was conducted on an elementary school natural science course. Four groups of students were situated in a ﬁeld trip to learn with different mobile learning approaches (ie, gaming or nongaming) and guiding mechanisms (ie, multistage or single-stage). The experimental results showed that both the gaming and multistage guiding mechanisms proposed in this study signiﬁcantly enhanced the students’ learning achievements. Moreover, the interaction between the two showed that the lead-in of the gaming strategy could signiﬁcantly improve the learning motivation of the students who learned with the multistage guiding mechanism; on the contrary, their learning motivation could be signiﬁcantly decreased without the gaming approach, although the multistage guiding mechanism was effective. The ﬁndings imply that “gamiﬁcation” could be a good approach for helping students accept learning support or tools provided in mobile learning scenarios.","container-title":"British Journal of Educational Technology","DOI":"10.1111/bjet.12270","ISSN":"00071013","issue":"6","journalAbbreviation":"Br J Educ Technol","language":"en","page":"1032-1050","source":"DOI.org (Crossref)","title":"Interaction between gaming and multistage guiding strategies on students' field trip mobile learning performance and motivation: Gaming and guiding strategies for mobile learning","title-short":"Interaction between gaming and multistage guiding strategies on students' field trip mobile learning performance and motivation","volume":"47","author":[{"family":"Chen","given":"Chih-Hung"},{"family":"Liu","given":"Guan-Zhi"},{"family":"Hwang","given":"Gwo-Jen"}],"issued":{"date-parts":[["2016",11]]}}}],"schema":"https://github.com/citation-style-language/schema/raw/master/csl-citation.json"} </w:instrText>
      </w:r>
      <w:ins w:id="204" w:author="jarvis" w:date="2021-07-05T23:13:00Z">
        <w:r>
          <w:rPr>
            <w:color w:val="FF0000"/>
            <w:vertAlign w:val="superscript"/>
          </w:rPr>
          <w:fldChar w:fldCharType="separate"/>
        </w:r>
      </w:ins>
      <w:r>
        <w:rPr>
          <w:color w:val="FF0000"/>
          <w:kern w:val="0"/>
          <w:vertAlign w:val="superscript"/>
        </w:rPr>
        <w:t>[23]</w:t>
      </w:r>
      <w:ins w:id="205" w:author="jarvis" w:date="2021-07-05T23:13:00Z">
        <w:r>
          <w:rPr>
            <w:color w:val="FF0000"/>
            <w:vertAlign w:val="superscript"/>
          </w:rPr>
          <w:fldChar w:fldCharType="end"/>
        </w:r>
      </w:ins>
      <w:ins w:id="206" w:author="jarvis" w:date="2021-07-05T23:12:00Z">
        <w:r>
          <w:rPr>
            <w:rFonts w:hint="eastAsia"/>
            <w:color w:val="FF0000"/>
          </w:rPr>
          <w:t>、物理</w:t>
        </w:r>
      </w:ins>
      <w:ins w:id="207" w:author="jarvis" w:date="2021-07-05T23:13:00Z">
        <w:r>
          <w:rPr>
            <w:color w:val="FF0000"/>
            <w:vertAlign w:val="superscript"/>
          </w:rPr>
          <w:fldChar w:fldCharType="begin"/>
        </w:r>
      </w:ins>
      <w:r>
        <w:rPr>
          <w:color w:val="FF0000"/>
          <w:vertAlign w:val="superscript"/>
        </w:rPr>
        <w:instrText xml:space="preserve"> ADDIN ZOTERO_ITEM CSL_CITATION {"citationID":"NOfREoHX","properties":{"formattedCitation":"\\super [24]\\nosupersub{}","plainCitation":"[24]","noteIndex":0},"citationItems":[{"id":184,"uris":["http://zotero.org/users/6524807/items/FGZ47JWH"],"uri":["http</w:instrText>
      </w:r>
      <w:r>
        <w:rPr>
          <w:rFonts w:hint="eastAsia"/>
          <w:color w:val="FF0000"/>
          <w:vertAlign w:val="superscript"/>
        </w:rPr>
        <w:instrText xml:space="preserve">://zotero.org/users/6524807/items/FGZ47JWH"],"itemData":{"id":184,"type":"article-journal","abstract":"Based on the flipped‐classroom model and the potential motivational and instructional benefits of digital games, we describe a flipped game‐based learni</w:instrText>
      </w:r>
      <w:r>
        <w:rPr>
          <w:color w:val="FF0000"/>
          <w:vertAlign w:val="superscript"/>
        </w:rPr>
        <w:instrText xml:space="preserve">ng (FGBL) strategy focused on preclass and overall learning outcomes. A secondary goal is to determine the effects, if any, of the classroom aspects of the FGBL strategy on learning efficiency. Our experiments involved 2 commercial games featuring physica</w:instrText>
      </w:r>
      <w:r>
        <w:rPr>
          <w:rFonts w:hint="eastAsia"/>
          <w:color w:val="FF0000"/>
          <w:vertAlign w:val="superscript"/>
        </w:rPr>
        <w:instrText xml:space="preserve">l motion concepts: Ballance (Newton's law of motion) and Angry Birds (mechanical energy conservation). We randomly assigned 87 8th‐grade students to game instruction (digital game before class and lecture‐based instruction in class), FGBL strategy (digital game before class and cooperative learning in the form of group discussion and practice in class), or lecture‐based instruction groups (no gameplay). Results indicate that the digital games exerted a positive effect on preclass learning outcomes and that FGBL‐strategy students achieved better overall learning outcomes than their lecture‐based peers. Our observation of similar overall outcomes between the cooperative learning and lecture‐based groups suggests a need to provide additional teaching materia</w:instrText>
      </w:r>
      <w:r>
        <w:rPr>
          <w:color w:val="FF0000"/>
          <w:vertAlign w:val="superscript"/>
        </w:rPr>
        <w:instrText xml:space="preserve">ls or technical support when introducing video games to cooperative classroom learning activities.","container-title":"Journal of Computer Assisted Learning","DOI":"10.1111/jcal.12267","ISSN":"02664909","issue":"5","journalAbbreviation":"J Comput Assist Learn","language":"en","page":"602-614","source":"DOI.org (Crossref)","title":"Using commercial video games in flipped classrooms to support physical concept construction","volume":"34","author":[{"family":"Ye","given":"S.-H."},{"family":"Hsiao","given":"T.-Y."},{"family":"Sun","given":"C.-T."}],"issued":{"date-parts":[["2018",10]]}}}],"schema":"https://github.com/citation-style-language/schema/raw/master/csl-citation.json"} </w:instrText>
      </w:r>
      <w:ins w:id="208" w:author="jarvis" w:date="2021-07-05T23:13:00Z">
        <w:r>
          <w:rPr>
            <w:color w:val="FF0000"/>
            <w:vertAlign w:val="superscript"/>
          </w:rPr>
          <w:fldChar w:fldCharType="separate"/>
        </w:r>
      </w:ins>
      <w:r>
        <w:rPr>
          <w:color w:val="FF0000"/>
          <w:kern w:val="0"/>
          <w:vertAlign w:val="superscript"/>
        </w:rPr>
        <w:t>[24]</w:t>
      </w:r>
      <w:ins w:id="209" w:author="jarvis" w:date="2021-07-05T23:13:00Z">
        <w:r>
          <w:rPr>
            <w:color w:val="FF0000"/>
            <w:vertAlign w:val="superscript"/>
          </w:rPr>
          <w:fldChar w:fldCharType="end"/>
        </w:r>
      </w:ins>
      <w:ins w:id="210" w:author="jarvis" w:date="2021-07-05T23:12:00Z">
        <w:r>
          <w:rPr>
            <w:rFonts w:hint="eastAsia"/>
            <w:color w:val="FF0000"/>
          </w:rPr>
          <w:t>、化学</w:t>
        </w:r>
      </w:ins>
      <w:ins w:id="211" w:author="jarvis" w:date="2021-07-05T23:13:00Z">
        <w:r>
          <w:rPr>
            <w:color w:val="FF0000"/>
            <w:vertAlign w:val="superscript"/>
          </w:rPr>
          <w:fldChar w:fldCharType="begin"/>
        </w:r>
      </w:ins>
      <w:r>
        <w:rPr>
          <w:color w:val="FF0000"/>
          <w:vertAlign w:val="superscript"/>
        </w:rPr>
        <w:instrText xml:space="preserve"> ADDIN ZOTERO_ITEM CSL_CITATION {"citationID":"ns75rcRf","properties":{"formattedCitation":"\\super [25]\\nosupersub{}","plainCitation":"[25]","noteIndex":0},"citationItems":[{"id":183,"uris":["http://zotero.org/users/6524807/items/CL7CVXXB"],"uri":["http://zotero.org/users/6524807/items/CL7CVXXB"],"itemData":{"id":183,"type":"article-journal","abstract":"Learning how to name chemical compounds is a critical feature of chemistry that many students often ﬁnd challenging. Naming compounds requires both an understanding of the conventions and language of chemistry. Common strategies used to improve student understanding of chemical nomenclature include study guides and games. However, little is known about how these strategies impact student learning of chemical nomenclature. This mixed-method study compares the eﬀect of a new electronic chemistry game, Topinomica, versus an existing study guide on the learning of nomenclature in an introductory undergraduate chemistry course for a diverse student population (n = 470). Research methods include pre/post-tests, short student surveys and instructor questionnaires, and classroom observations. Quantitative ﬁndings indicate signiﬁcant pre/post gains for both conditions, but no signiﬁcant diﬀerence between the game (n = 255) and the study guide (n = 215). Prior knowledge analysis shows a signiﬁcant diﬀerence between conditions for high prior knowledge students, with the game treatment performing better. Qualitative ﬁndings demonstrate that instructors endorse and are adopting the game and that students prefer a game to a study guide. We discuss implications of this research for future science education studies related to study guides and educational games.","container-title":"Computers &amp; Education","DOI":"10.1016/j.compedu.2019.103615","ISSN":"03601315","journalAbbreviation":"Computers &amp; Education","language":"en","page":"103615","source":"DOI.org (Crossref)","title":"Learning chemistry nomenclature: Comparing the use of an electronic game versus a study guide approach","title-short":"Learning chemistry nomenclature","volume":"141","author":[{"family":"Wood","given":"Joshua"},{"family":"Donnelly-Hermosillo","given":"Dermot Francis"}],"issued":{"date-parts":[["2019",11]]}}}],"schema":"https://github.com/citation-style-language/schema/raw/master/csl-citation.json"} </w:instrText>
      </w:r>
      <w:ins w:id="212" w:author="jarvis" w:date="2021-07-05T23:13:00Z">
        <w:r>
          <w:rPr>
            <w:color w:val="FF0000"/>
            <w:vertAlign w:val="superscript"/>
          </w:rPr>
          <w:fldChar w:fldCharType="separate"/>
        </w:r>
      </w:ins>
      <w:r>
        <w:rPr>
          <w:color w:val="FF0000"/>
          <w:kern w:val="0"/>
          <w:vertAlign w:val="superscript"/>
        </w:rPr>
        <w:t>[25]</w:t>
      </w:r>
      <w:ins w:id="213" w:author="jarvis" w:date="2021-07-05T23:13:00Z">
        <w:r>
          <w:rPr>
            <w:color w:val="FF0000"/>
            <w:vertAlign w:val="superscript"/>
          </w:rPr>
          <w:fldChar w:fldCharType="end"/>
        </w:r>
      </w:ins>
      <w:ins w:id="214" w:author="jarvis" w:date="2021-07-05T23:12:00Z">
        <w:r>
          <w:rPr>
            <w:rFonts w:hint="eastAsia"/>
            <w:color w:val="FF0000"/>
          </w:rPr>
          <w:t>）</w:t>
        </w:r>
      </w:ins>
      <w:ins w:id="215" w:author="jarvis" w:date="2021-07-05T23:08:00Z">
        <w:r>
          <w:rPr>
            <w:rFonts w:hint="eastAsia"/>
            <w:color w:val="FF0000"/>
          </w:rPr>
          <w:t>，使得枯燥乏味的学科</w:t>
        </w:r>
      </w:ins>
      <w:ins w:id="216" w:author="jarvis" w:date="2021-07-06T23:57:00Z">
        <w:r>
          <w:rPr>
            <w:rFonts w:hint="eastAsia"/>
            <w:color w:val="FF0000"/>
          </w:rPr>
          <w:t>知识</w:t>
        </w:r>
      </w:ins>
      <w:ins w:id="217" w:author="jarvis" w:date="2021-07-05T23:08:00Z">
        <w:r>
          <w:rPr>
            <w:rFonts w:hint="eastAsia"/>
            <w:color w:val="FF0000"/>
          </w:rPr>
          <w:t>概念</w:t>
        </w:r>
      </w:ins>
      <w:ins w:id="218" w:author="jarvis" w:date="2021-07-05T23:09:00Z">
        <w:r>
          <w:rPr>
            <w:rFonts w:hint="eastAsia"/>
            <w:color w:val="FF0000"/>
          </w:rPr>
          <w:t>变得生动有趣。</w:t>
        </w:r>
      </w:ins>
      <w:del w:id="219" w:author="jarvis" w:date="2021-07-05T23:01:00Z">
        <w:r>
          <w:rPr>
            <w:color w:val="FF0000"/>
          </w:rPr>
          <w:tab/>
        </w:r>
      </w:del>
      <w:del w:id="220" w:author="jarvis" w:date="2021-07-05T23:01:00Z">
        <w:r>
          <w:rPr>
            <w:color w:val="FF0000"/>
          </w:rPr>
          <w:delText>在英语教学方面。Hung等人设计了一个游戏化的点击程序</w:delText>
        </w:r>
      </w:del>
      <w:del w:id="221" w:author="jarvis" w:date="2021-07-05T23:01:00Z">
        <w:r>
          <w:rPr>
            <w:color w:val="FF0000"/>
            <w:vertAlign w:val="baseline"/>
          </w:rPr>
          <w:fldChar w:fldCharType="begin"/>
        </w:r>
      </w:del>
      <w:del w:id="222" w:author="jarvis" w:date="2021-07-05T23:01:00Z">
        <w:r>
          <w:rPr>
            <w:color w:val="FF0000"/>
            <w:vertAlign w:val="baseline"/>
          </w:rPr>
          <w:delInstrText xml:space="preserve"> ADDIN ZOTERO_ITEM CSL_CITATION {"citationID":"WvBEyRs5","properties":{"formattedCitation":"\\super [21]\\nosupersub{}","plainCitation":"[21]","noteIndex":0},"citationItems":[{"id":139,"uris":["http://zotero.org/users/6524807/items/EY3268Q3"],"uri":["http://zotero.org/users/6524807/items/EY3268Q3"],"itemData":{"id":139,"type":"article-journal","abstract":"(2017). Clickers in the flipped classroom: bring your own device (BYOD) to promote student learning. Interactive Learning Environments: Vol. 25, No. 8, pp. 983-995.","archive_location":"world","container-title":"Interactive Learning Environments","ISSN":"10.1080/10494820.2016.1240090","language":"en","note":"publisher: Routledge","source":"www.tandfonline.com","title":"Clickers in the flipped classroom: bring your own device (BYOD) to promote student learning","title-short":"Clickers in the flipped classroom","URL":"https://www.tandfonline.com/doi/abs/10.1080/10494820.2016.1240090","author":[{"family":"Hung","given":"Hsiu-Ting"}],"accessed":{"date-parts":[["2020",6,10]]},"issued":{"date-parts":[["2016",10,13]]}}}],"schema":"https://github.com/citation-style-language/schema/raw/master/csl-citation.json"} </w:delInstrText>
        </w:r>
      </w:del>
      <w:del w:id="223" w:author="jarvis" w:date="2021-07-05T23:01:00Z">
        <w:r>
          <w:rPr>
            <w:color w:val="FF0000"/>
            <w:vertAlign w:val="baseline"/>
          </w:rPr>
          <w:fldChar w:fldCharType="separate"/>
        </w:r>
      </w:del>
      <w:del w:id="224" w:author="jarvis" w:date="2021-07-05T23:01:00Z">
        <w:r>
          <w:rPr>
            <w:color w:val="FF0000"/>
            <w:vertAlign w:val="baseline"/>
          </w:rPr>
          <w:delText>[21]</w:delText>
        </w:r>
      </w:del>
      <w:del w:id="225" w:author="jarvis" w:date="2021-07-05T23:01:00Z">
        <w:r>
          <w:rPr>
            <w:color w:val="FF0000"/>
            <w:vertAlign w:val="baseline"/>
          </w:rPr>
          <w:fldChar w:fldCharType="end"/>
        </w:r>
      </w:del>
      <w:del w:id="226" w:author="jarvis" w:date="2021-07-05T23:01:00Z">
        <w:r>
          <w:rPr>
            <w:color w:val="FF0000"/>
          </w:rPr>
          <w:delText>，并将其整合到英语课程的问答活动中，作为一个评估环节，以提高学生的参与度。Hwang等人设计了一个基于问题的英语听力游戏</w:delText>
        </w:r>
      </w:del>
      <w:del w:id="227" w:author="jarvis" w:date="2021-07-05T23:01:00Z">
        <w:r>
          <w:rPr>
            <w:color w:val="FF0000"/>
            <w:vertAlign w:val="baseline"/>
          </w:rPr>
          <w:fldChar w:fldCharType="begin"/>
        </w:r>
      </w:del>
      <w:del w:id="228" w:author="jarvis" w:date="2021-07-05T23:01:00Z">
        <w:r>
          <w:rPr>
            <w:color w:val="FF0000"/>
            <w:vertAlign w:val="baseline"/>
          </w:rPr>
          <w:delInstrText xml:space="preserve"> ADDIN ZOTERO_ITEM CSL_CITATION {"citationID":"w86qUj5b","properties":{"formattedCitation":"\\super [22]\\nosupersub{}","plainCitation":"[22]","noteIndex":0},"citationItems":[{"id":190,"uris":["http://zotero.org/users/6524807/items/WA5RMID6"],"uri":["http://zotero.org/users/6524807/items/WA5RMID6"],"itemData":{"id":190,"type":"article-journal","abstract":"Scholars have indicated the importance of considering anxiety in language learning. They have also pointed out the potential of integrating learning content into gaming contexts. However, few have explored in-depth the learning processes in game-based learning environments while also taking students' learning anxiety into account. To address this issue, a problem-based English listening game was developed, and 77 ninth graders took part in the study by playing the game. A quasi-experiment was conducted to evaluate students' learning achievement, learning motivation and English anxiety. In addition, progressive sequential analysis was employed to explore the learning behavioral patterns of students with different levels of English anxiety. According to the three learning phases, it was found that the gaming approach benefited the students' learning achievement and motivation. Moreover, the students with higher levels of English anxiety progressively performed more complex learning and gaming behaviors in the gaming context, and had better learning achievement than those with lower levels of anxiety.","container-title":"Computers &amp; Education","DOI":"10.1016/j.compedu.2016.11.010","ISSN":"0360-1315","journalAbbreviation":"Computers &amp; Education","language":"en","page":"26-42","source":"ScienceDirect","title":"Interaction of problem-based gaming and learning anxiety in language students' English listening performance and progressive behavioral patterns","volume":"106","author":[{"family":"Hwang","given":"Gwo-Jen"},{"family":"Hsu","given":"Ting-Chia"},{"family":"Lai","given":"Chiu-Lin"},{"family":"Hsueh","given":"Ching-Jung"}],"issued":{"date-parts":[["2017",3,1]]}}}],"schema":"https://github.com/citation-style-language/schema/raw/master/csl-citation.json"} </w:delInstrText>
        </w:r>
      </w:del>
      <w:del w:id="229" w:author="jarvis" w:date="2021-07-05T23:01:00Z">
        <w:r>
          <w:rPr>
            <w:color w:val="FF0000"/>
            <w:vertAlign w:val="baseline"/>
          </w:rPr>
          <w:fldChar w:fldCharType="separate"/>
        </w:r>
      </w:del>
      <w:del w:id="230" w:author="jarvis" w:date="2021-07-05T23:01:00Z">
        <w:r>
          <w:rPr>
            <w:color w:val="FF0000"/>
            <w:vertAlign w:val="baseline"/>
          </w:rPr>
          <w:delText>[22]</w:delText>
        </w:r>
      </w:del>
      <w:del w:id="231" w:author="jarvis" w:date="2021-07-05T23:01:00Z">
        <w:r>
          <w:rPr>
            <w:color w:val="FF0000"/>
            <w:vertAlign w:val="baseline"/>
          </w:rPr>
          <w:fldChar w:fldCharType="end"/>
        </w:r>
      </w:del>
      <w:del w:id="232" w:author="jarvis" w:date="2021-07-05T23:01:00Z">
        <w:r>
          <w:rPr>
            <w:color w:val="FF0000"/>
          </w:rPr>
          <w:delText>，让学生以玩游戏的方式学习听力，有利于学习动机和学习成绩的提高。Wu等人开发了一个基于手机游戏的英语词汇练习系统，该系统模仿流行的方块消除游戏，并将文章内容和难度结合起来</w:delText>
        </w:r>
      </w:del>
      <w:del w:id="233" w:author="jarvis" w:date="2021-07-05T23:01:00Z">
        <w:r>
          <w:rPr>
            <w:color w:val="FF0000"/>
            <w:vertAlign w:val="baseline"/>
          </w:rPr>
          <w:fldChar w:fldCharType="begin"/>
        </w:r>
      </w:del>
      <w:del w:id="234" w:author="jarvis" w:date="2021-07-05T23:01:00Z">
        <w:r>
          <w:rPr>
            <w:color w:val="FF0000"/>
            <w:vertAlign w:val="baseline"/>
          </w:rPr>
          <w:delInstrText xml:space="preserve"> ADDIN ZOTERO_ITEM CSL_CITATION {"citationID":"ixkinLC2","properties":{"formattedCitation":"\\super [23]\\nosupersub{}","plainCitation":"[23]","noteIndex":0},"citationItems":[{"id":105,"uris":["http://zotero.org/users/6524807/items/FL3IGILN"],"uri":["http://zotero.org/users/6524807/items/FL3IGILN"],"itemData":{"id":105,"type":"article-journal","abstract":"Memorizing English vocabulary is often considered uninteresting, and a lack of motivation exists during learning activities. Moreover, most vocabulary practice systems automatically select words from articles and do not provide integrated model methods for students. Therefore, this study constructed a mobile game-based English vocabulary practice system, which imitates the popular block elimination game and combines test items of article, difficulty, and teacher model in accordance with curriculum objectives and demands. The participants were first-year students and classified into traditional group (Group T) and game-based group (Group G), and learning effectiveness and motivation were analysed in this study. According to statistical analysis results, students who used the game-based vocabulary practice system, which could captivate their attention and interest, had higher learning effectiveness and provided positive feedback of learning motivation. Furthermore, English teachers could select teaching materials that are consistent with the features, knowledge, and cultural background of learners to improve the relevance dimension of learning motivation.","container-title":"Journal of Computer Assisted Learning","DOI":"10.1111/jcal.12244","ISSN":"1365-2729","issue":"3","language":"en","note":"_eprint: https://onlinelibrary.wiley.com/doi/pdf/10.1111/jcal.12244","page":"315-323","source":"Wiley Online Library","title":"Improving the effectiveness of English vocabulary review by integrating ARCS with mobile game-based learning","volume":"34","author":[{"family":"Wu","given":"Ting-Ting"}],"issued":{"date-parts":[["2018"]]}}}],"schema":"https://github.com/citation-style-language/schema/raw/master/csl-citation.json"} </w:delInstrText>
        </w:r>
      </w:del>
      <w:del w:id="235" w:author="jarvis" w:date="2021-07-05T23:01:00Z">
        <w:r>
          <w:rPr>
            <w:color w:val="FF0000"/>
            <w:vertAlign w:val="baseline"/>
          </w:rPr>
          <w:fldChar w:fldCharType="separate"/>
        </w:r>
      </w:del>
      <w:del w:id="236" w:author="jarvis" w:date="2021-07-05T23:01:00Z">
        <w:r>
          <w:rPr>
            <w:color w:val="FF0000"/>
            <w:vertAlign w:val="baseline"/>
          </w:rPr>
          <w:delText>[23]</w:delText>
        </w:r>
      </w:del>
      <w:del w:id="237" w:author="jarvis" w:date="2021-07-05T23:01:00Z">
        <w:r>
          <w:rPr>
            <w:color w:val="FF0000"/>
            <w:vertAlign w:val="baseline"/>
          </w:rPr>
          <w:fldChar w:fldCharType="end"/>
        </w:r>
      </w:del>
      <w:del w:id="238" w:author="jarvis" w:date="2021-07-05T23:01:00Z">
        <w:r>
          <w:rPr>
            <w:color w:val="FF0000"/>
          </w:rPr>
          <w:delText>，以达到吸引学生注意力和兴趣、促进学习动机提高的目的。</w:delText>
        </w:r>
      </w:del>
    </w:p>
    <w:p>
      <w:pPr>
        <w:rPr>
          <w:del w:id="239" w:author="jarvis" w:date="2021-07-05T23:28:00Z"/>
          <w:rFonts w:hint="eastAsia"/>
          <w:color w:val="FF0000"/>
        </w:rPr>
      </w:pPr>
      <w:del w:id="240" w:author="jarvis" w:date="2021-07-05T23:13:00Z">
        <w:r>
          <w:rPr>
            <w:color w:val="FF0000"/>
          </w:rPr>
          <w:tab/>
        </w:r>
      </w:del>
      <w:del w:id="241" w:author="jarvis" w:date="2021-07-05T23:13:00Z">
        <w:r>
          <w:rPr>
            <w:color w:val="FF0000"/>
          </w:rPr>
          <w:delText>在自然科学的教学方面。Chen等人开发了一个基于真实场景游戏和多阶段指导的移动学习系统</w:delText>
        </w:r>
      </w:del>
      <w:del w:id="242" w:author="jarvis" w:date="2021-07-05T23:13:00Z">
        <w:r>
          <w:rPr>
            <w:color w:val="FF0000"/>
            <w:vertAlign w:val="baseline"/>
          </w:rPr>
          <w:fldChar w:fldCharType="begin"/>
        </w:r>
      </w:del>
      <w:del w:id="243" w:author="jarvis" w:date="2021-07-05T23:13:00Z">
        <w:r>
          <w:rPr>
            <w:color w:val="FF0000"/>
            <w:vertAlign w:val="baseline"/>
          </w:rPr>
          <w:delInstrText xml:space="preserve"> ADDIN ZOTERO_ITEM CSL_CITATION {"citationID":"mgl5h1en","properties":{"formattedCitation":"\\super [24]\\nosupersub{}","plainCitation":"[24]","noteIndex":0},"citationItems":[{"id":185,"uris":["http://zotero.org/users/6524807/items/78QLTK3A"],"uri":["http://zotero.org/users/6524807/items/78QLTK3A"],"itemData":{"id":185,"type":"article-journal","abstract":"In this study, an integrated gaming and multistage guiding approach was proposed for conducting in-ﬁeld mobile learning activities. A mobile learning system was developed based on the proposed approach. To investigate the interaction between the gaming and guiding strategies on students’ learning performance and motivation, a 2 × 2 experiment was conducted on an elementary school natural science course. Four groups of students were situated in a ﬁeld trip to learn with different mobile learning approaches (ie, gaming or nongaming) and guiding mechanisms (ie, multistage or single-stage). The experimental results showed that both the gaming and multistage guiding mechanisms proposed in this study signiﬁcantly enhanced the students’ learning achievements. Moreover, the interaction between the two showed that the lead-in of the gaming strategy could signiﬁcantly improve the learning motivation of the students who learned with the multistage guiding mechanism; on the contrary, their learning motivation could be signiﬁcantly decreased without the gaming approach, although the multistage guiding mechanism was effective. The ﬁndings imply that “gamiﬁcation” could be a good approach for helping students accept learning support or tools provided in mobile learning scenarios.","container-title":"British Journal of Educational Technology","DOI":"10.1111/bjet.12270","ISSN":"00071013","issue":"6","journalAbbreviation":"Br J Educ Technol","language":"en","page":"1032-1050","source":"DOI.org (Crossref)","title":"Interaction between gaming and multistage guiding strategies on students' field trip mobile learning performance and motivation: Gaming and guiding strategies for mobile learning","title-short":"Interaction between gaming and multistage guiding strategies on students' field trip mobile learning performance and motivation","volume":"47","author":[{"family":"Chen","given":"Chih-Hung"},{"family":"Liu","given":"Guan-Zhi"},{"family":"Hwang","given":"Gwo-Jen"}],"issued":{"date-parts":[["2016",11]]}}}],"schema":"https://github.com/citation-style-language/schema/raw/master/csl-citation.json"} </w:delInstrText>
        </w:r>
      </w:del>
      <w:del w:id="244" w:author="jarvis" w:date="2021-07-05T23:13:00Z">
        <w:r>
          <w:rPr>
            <w:color w:val="FF0000"/>
            <w:vertAlign w:val="baseline"/>
          </w:rPr>
          <w:fldChar w:fldCharType="separate"/>
        </w:r>
      </w:del>
      <w:del w:id="245" w:author="jarvis" w:date="2021-07-05T23:13:00Z">
        <w:r>
          <w:rPr>
            <w:color w:val="FF0000"/>
            <w:vertAlign w:val="baseline"/>
          </w:rPr>
          <w:delText>[24]</w:delText>
        </w:r>
      </w:del>
      <w:del w:id="246" w:author="jarvis" w:date="2021-07-05T23:13:00Z">
        <w:r>
          <w:rPr>
            <w:color w:val="FF0000"/>
            <w:vertAlign w:val="baseline"/>
          </w:rPr>
          <w:fldChar w:fldCharType="end"/>
        </w:r>
      </w:del>
      <w:del w:id="247" w:author="jarvis" w:date="2021-07-05T23:13:00Z">
        <w:r>
          <w:rPr>
            <w:color w:val="FF0000"/>
          </w:rPr>
          <w:delText>，通过学生在真实环境中完成系统指派的任务，促进学生对自然知识的学习。Ye等人提出了一种基于翻转游戏的学习策略（FGBL）</w:delText>
        </w:r>
      </w:del>
      <w:del w:id="248" w:author="jarvis" w:date="2021-07-05T23:13:00Z">
        <w:r>
          <w:rPr>
            <w:color w:val="FF0000"/>
            <w:vertAlign w:val="baseline"/>
          </w:rPr>
          <w:fldChar w:fldCharType="begin"/>
        </w:r>
      </w:del>
      <w:del w:id="249" w:author="jarvis" w:date="2021-07-05T23:13:00Z">
        <w:r>
          <w:rPr>
            <w:color w:val="FF0000"/>
            <w:vertAlign w:val="baseline"/>
          </w:rPr>
          <w:delInstrText xml:space="preserve"> ADDIN ZOTERO_ITEM CSL_CITATION {"citationID":"NOfREoHX","properties":{"formattedCitation":"\\super [25]\\nosupersub{}","plainCitation":"[25]","noteIndex":0},"citationItems":[{"id":184,"uris":["http://zotero.org/users/6524807/items/FGZ47JWH"],"uri":["http://zotero.org/users/6524807/items/FGZ47JWH"],"itemData":{"id":184,"type":"article-journal","abstract":"Based on the flipped‐classroom model and the potential motivational and instructional benefits of digital games, we describe a flipped game‐based learning (FGBL) strategy focused on preclass and overall learning outcomes. A secondary goal is to determine the effects, if any, of the classroom aspects of the FGBL strategy on learning efficiency. Our experiments involved 2 commercial games featuring physical motion concepts: Ballance (Newton's law of motion) and Angry Birds (mechanical energy conservation). We randomly assigned 87 8th‐grade students to game instruction (digital game before class and lecture‐based instruction in class), FGBL strategy (digital game before class and cooperative learning in the form of group discussion and practice in class), or lecture‐based instruction groups (no gameplay). Results indicate that the digital games exerted a positive effect on preclass learning outcomes and that FGBL‐strategy students achieved better overall learning outcomes than their lecture‐based peers. Our observation of similar overall outcomes between the cooperative learning and lecture‐based groups suggests a need to provide additional teaching materials or technical support when introducing video games to cooperative classroom learning activities.","container-title":"Journal of Computer Assisted Learning","DOI":"10.1111/jcal.12267","ISSN":"02664909","issue":"5","journalAbbreviation":"J Comput Assist Learn","language":"en","page":"602-614","source":"DOI.org (Crossref)","title":"Using commercial video games in flipped classrooms to support physical concept construction","volume":"34","author":[{"family":"Ye","given":"S.-H."},{"family":"Hsiao","given":"T.-Y."},{"family":"Sun","given":"C.-T."}],"issued":{"date-parts":[["2018",10]]}}}],"schema":"https://github.com/citation-style-language/schema/raw/master/csl-citation.json"} </w:delInstrText>
        </w:r>
      </w:del>
      <w:del w:id="250" w:author="jarvis" w:date="2021-07-05T23:13:00Z">
        <w:r>
          <w:rPr>
            <w:color w:val="FF0000"/>
            <w:vertAlign w:val="baseline"/>
          </w:rPr>
          <w:fldChar w:fldCharType="separate"/>
        </w:r>
      </w:del>
      <w:del w:id="251" w:author="jarvis" w:date="2021-07-05T23:13:00Z">
        <w:r>
          <w:rPr>
            <w:color w:val="FF0000"/>
            <w:vertAlign w:val="baseline"/>
          </w:rPr>
          <w:delText>[25]</w:delText>
        </w:r>
      </w:del>
      <w:del w:id="252" w:author="jarvis" w:date="2021-07-05T23:13:00Z">
        <w:r>
          <w:rPr>
            <w:color w:val="FF0000"/>
            <w:vertAlign w:val="baseline"/>
          </w:rPr>
          <w:fldChar w:fldCharType="end"/>
        </w:r>
      </w:del>
      <w:del w:id="253" w:author="jarvis" w:date="2021-07-05T23:13:00Z">
        <w:r>
          <w:rPr>
            <w:color w:val="FF0000"/>
          </w:rPr>
          <w:delText>，即将游戏策略与翻转课堂相结合，并将其用在物理课堂中以促进学生对物理定律的理解。为了促进学生对化学术语的理解，Wood等人进行了一项混合实验</w:delText>
        </w:r>
      </w:del>
      <w:del w:id="254" w:author="jarvis" w:date="2021-07-05T23:13:00Z">
        <w:r>
          <w:rPr>
            <w:color w:val="FF0000"/>
            <w:vertAlign w:val="baseline"/>
          </w:rPr>
          <w:fldChar w:fldCharType="begin"/>
        </w:r>
      </w:del>
      <w:del w:id="255" w:author="jarvis" w:date="2021-07-05T23:13:00Z">
        <w:r>
          <w:rPr>
            <w:color w:val="FF0000"/>
            <w:vertAlign w:val="baseline"/>
          </w:rPr>
          <w:delInstrText xml:space="preserve"> ADDIN ZOTERO_ITEM CSL_CITATION {"citationID":"ns75rcRf","properties":{"formattedCitation":"\\super [26]\\nosupersub{}","plainCitation":"[26]","noteIndex":0},"citationItems":[{"id":183,"uris":["http://zotero.org/users/6524807/items/CL7CVXXB"],"uri":["http://zotero.org/users/6524807/items/CL7CVXXB"],"itemData":{"id":183,"type":"article-journal","abstract":"Learning how to name chemical compounds is a critical feature of chemistry that many students often ﬁnd challenging. Naming compounds requires both an understanding of the conventions and language of chemistry. Common strategies used to improve student understanding of chemical nomenclature include study guides and games. However, little is known about how these strategies impact student learning of chemical nomenclature. This mixed-method study compares the eﬀect of a new electronic chemistry game, Topinomica, versus an existing study guide on the learning of nomenclature in an introductory undergraduate chemistry course for a diverse student population (n = 470). Research methods include pre/post-tests, short student surveys and instructor questionnaires, and classroom observations. Quantitative ﬁndings indicate signiﬁcant pre/post gains for both conditions, but no signiﬁcant diﬀerence between the game (n = 255) and the study guide (n = 215). Prior knowledge analysis shows a signiﬁcant diﬀerence between conditions for high prior knowledge students, with the game treatment performing better. Qualitative ﬁndings demonstrate that instructors endorse and are adopting the game and that students prefer a game to a study guide. We discuss implications of this research for future science education studies related to study guides and educational games.","container-title":"Computers &amp; Education","DOI":"10.1016/j.compedu.2019.103615","ISSN":"03601315","journalAbbreviation":"Computers &amp; Education","language":"en","page":"103615","source":"DOI.org (Crossref)","title":"Learning chemistry nomenclature: Comparing the use of an electronic game versus a study guide approach","title-short":"Learning chemistry nomenclature","volume":"141","author":[{"family":"Wood","given":"Joshua"},{"family":"Donnelly-Hermosillo","given":"Dermot Francis"}],"issued":{"date-parts":[["2019",11]]}}}],"schema":"https://github.com/citation-style-language/schema/raw/master/csl-citation.json"} </w:delInstrText>
        </w:r>
      </w:del>
      <w:del w:id="256" w:author="jarvis" w:date="2021-07-05T23:13:00Z">
        <w:r>
          <w:rPr>
            <w:color w:val="FF0000"/>
            <w:vertAlign w:val="baseline"/>
          </w:rPr>
          <w:fldChar w:fldCharType="separate"/>
        </w:r>
      </w:del>
      <w:del w:id="257" w:author="jarvis" w:date="2021-07-05T23:13:00Z">
        <w:r>
          <w:rPr>
            <w:color w:val="FF0000"/>
            <w:vertAlign w:val="baseline"/>
          </w:rPr>
          <w:delText>[26]</w:delText>
        </w:r>
      </w:del>
      <w:del w:id="258" w:author="jarvis" w:date="2021-07-05T23:13:00Z">
        <w:r>
          <w:rPr>
            <w:color w:val="FF0000"/>
            <w:vertAlign w:val="baseline"/>
          </w:rPr>
          <w:fldChar w:fldCharType="end"/>
        </w:r>
      </w:del>
      <w:del w:id="259" w:author="jarvis" w:date="2021-07-05T23:13:00Z">
        <w:r>
          <w:rPr>
            <w:color w:val="FF0000"/>
          </w:rPr>
          <w:delText>，比较了一个新的电子化学游戏（Topinomica）和现有的学习手册对本科化学术语理解的影响。研究发现，学生对于化学游戏的兴趣更大。</w:delText>
        </w:r>
      </w:del>
    </w:p>
    <w:p>
      <w:pPr>
        <w:rPr>
          <w:color w:val="FF0000"/>
        </w:rPr>
      </w:pPr>
      <w:del w:id="260" w:author="jarvis" w:date="2021-07-05T23:28:00Z">
        <w:r>
          <w:rPr>
            <w:color w:val="FF0000"/>
          </w:rPr>
          <w:tab/>
        </w:r>
      </w:del>
      <w:r>
        <w:rPr>
          <w:color w:val="FF0000"/>
        </w:rPr>
        <w:t>在教学</w:t>
      </w:r>
      <w:ins w:id="261" w:author="jarvis" w:date="2021-07-05T23:24:00Z">
        <w:r>
          <w:rPr>
            <w:rFonts w:hint="eastAsia"/>
            <w:color w:val="FF0000"/>
          </w:rPr>
          <w:t>游戏化</w:t>
        </w:r>
      </w:ins>
      <w:r>
        <w:rPr>
          <w:color w:val="FF0000"/>
        </w:rPr>
        <w:t>领域的其它方面</w:t>
      </w:r>
      <w:ins w:id="262" w:author="jarvis" w:date="2021-07-05T23:32:00Z">
        <w:r>
          <w:rPr>
            <w:rFonts w:hint="eastAsia"/>
            <w:color w:val="FF0000"/>
          </w:rPr>
          <w:t>，</w:t>
        </w:r>
      </w:ins>
      <w:del w:id="263" w:author="jarvis" w:date="2021-07-05T23:27:00Z">
        <w:r>
          <w:rPr>
            <w:color w:val="FF0000"/>
          </w:rPr>
          <w:delText>Hwang等人基于Enterbrain公司提供的角色扮演游戏开发平台（RPG-Maker）开发了一个探究式学习情境教育游戏</w:delText>
        </w:r>
      </w:del>
      <w:del w:id="264" w:author="jarvis" w:date="2021-07-05T23:27:00Z">
        <w:r>
          <w:rPr>
            <w:color w:val="FF0000"/>
            <w:vertAlign w:val="superscript"/>
          </w:rPr>
          <w:fldChar w:fldCharType="begin"/>
        </w:r>
      </w:del>
      <w:del w:id="265" w:author="jarvis" w:date="2021-07-05T23:27:00Z">
        <w:r>
          <w:rPr>
            <w:color w:val="FF0000"/>
            <w:vertAlign w:val="superscript"/>
          </w:rPr>
          <w:delInstrText xml:space="preserve"> ADDIN ZOTERO_ITEM CSL_CITATION {"citationID":"NnqmwKgR","properties":{"formattedCitation":"\\super [27]\\nosupersub{}","plainCitation":"[27]","noteIndex":0},"citationItems":[{"id":186,"uris":["http://zotero.org/users/6524807/items/GW5PB7WS"],"uri":["http://zotero.org/users/6524807/items/GW5PB7WS"],"itemData":{"id":186,"type":"article-journal","abstract":"Inquiry-based learning, an effective instructional strategy, can be in the form of a problem or task for triggering student engagement. However, how to situate students in meaningful inquiry activities remains to be settled, especially for social studies courses. In this study, a contextual educational computer game is developed to improve students' learning performance based on an inquiry-based learning strategy. An experiment has been conducted on an elementary school social studies course to evaluate the effects of the proposed approach on the inquiry-based learning performances of students with different learning styles. The experimental results indicate that the proposed approach effectively enhanced the students' learning effects in terms of their learning achievement, learning motivation, satisfaction degree and ﬂow state. Furthermore, it is also found that the proposed approach beneﬁted the “active” learning style students more than the “reﬂective” style students in terms of learning achievement. This suggests the need to provide additional supports to students with particular learning styles in the future.","container-title":"Computers &amp; Education","DOI":"10.1016/j.compedu.2014.09.006","ISSN":"03601315","journalAbbreviation":"Computers &amp; Education","language":"en","page":"13-25","source":"DOI.org (Crossref)","title":"A contextual game-based learning approach to improving students' inquiry-based learning performance in social studies courses","volume":"81","author":[{"family":"Hwang","given":"Gwo-Jen"},{"family":"Chiu","given":"Li-Yu"},{"family":"Chen","given":"Chih-Hung"}],"issued":{"date-parts":[["2015",2]]}}}],"schema":"https://github.com/citation-style-language/schema/raw/master/csl-citation.json"} </w:delInstrText>
        </w:r>
      </w:del>
      <w:del w:id="266" w:author="jarvis" w:date="2021-07-05T23:27:00Z">
        <w:r>
          <w:rPr>
            <w:color w:val="FF0000"/>
            <w:vertAlign w:val="superscript"/>
          </w:rPr>
          <w:fldChar w:fldCharType="separate"/>
        </w:r>
      </w:del>
      <w:del w:id="267" w:author="jarvis" w:date="2021-07-05T23:27:00Z">
        <w:r>
          <w:rPr>
            <w:color w:val="FF0000"/>
            <w:vertAlign w:val="superscript"/>
          </w:rPr>
          <w:delText>[27]</w:delText>
        </w:r>
      </w:del>
      <w:del w:id="268" w:author="jarvis" w:date="2021-07-05T23:27:00Z">
        <w:r>
          <w:rPr>
            <w:color w:val="FF0000"/>
            <w:vertAlign w:val="superscript"/>
          </w:rPr>
          <w:fldChar w:fldCharType="end"/>
        </w:r>
      </w:del>
      <w:del w:id="269" w:author="jarvis" w:date="2021-07-05T23:27:00Z">
        <w:r>
          <w:rPr>
            <w:color w:val="FF0000"/>
          </w:rPr>
          <w:delText>，以促进小学生社会研究课程的学习。</w:delText>
        </w:r>
      </w:del>
      <w:r>
        <w:rPr>
          <w:color w:val="FF0000"/>
        </w:rPr>
        <w:t>Sanchez等人</w:t>
      </w:r>
      <w:del w:id="270" w:author="jarvis" w:date="2021-07-05T23:35:00Z">
        <w:r>
          <w:rPr>
            <w:color w:val="FF0000"/>
          </w:rPr>
          <w:delText>运用游戏化学习</w:delText>
        </w:r>
      </w:del>
      <w:del w:id="271" w:author="jarvis" w:date="2021-07-05T23:27:00Z">
        <w:r>
          <w:rPr>
            <w:color w:val="FF0000"/>
          </w:rPr>
          <w:delText>的</w:delText>
        </w:r>
      </w:del>
      <w:del w:id="272" w:author="jarvis" w:date="2021-07-05T23:35:00Z">
        <w:r>
          <w:rPr>
            <w:color w:val="FF0000"/>
          </w:rPr>
          <w:delText>理论设计了一个在线</w:delText>
        </w:r>
      </w:del>
      <w:del w:id="273" w:author="jarvis" w:date="2021-07-05T23:26:00Z">
        <w:r>
          <w:rPr>
            <w:color w:val="FF0000"/>
          </w:rPr>
          <w:delText>的</w:delText>
        </w:r>
      </w:del>
      <w:del w:id="274" w:author="jarvis" w:date="2021-07-05T23:35:00Z">
        <w:r>
          <w:rPr>
            <w:color w:val="FF0000"/>
          </w:rPr>
          <w:delText>游戏化测验</w:delText>
        </w:r>
      </w:del>
      <w:del w:id="275" w:author="jarvis" w:date="2021-07-05T23:35:00Z">
        <w:r>
          <w:rPr>
            <w:color w:val="FF0000"/>
            <w:vertAlign w:val="superscript"/>
          </w:rPr>
          <w:fldChar w:fldCharType="begin"/>
        </w:r>
      </w:del>
      <w:del w:id="276" w:author="jarvis" w:date="2021-07-05T23:35:00Z">
        <w:r>
          <w:rPr>
            <w:color w:val="FF0000"/>
            <w:vertAlign w:val="superscript"/>
          </w:rPr>
          <w:delInstrText xml:space="preserve"> ADDIN ZOTERO_ITEM CSL_CITATION {"citationID":"DORPEcMR","properties":{"formattedCitation":"\\super [28]\\nosupersub{}","plainCitation":"[28]","noteIndex":0},"citationItems":[{"id":151,"uris":["http://zotero.org/users/6524807/items/EJW3ICTF"],"uri":["http://zotero.org/users/6524807/items/EJW3ICTF"],"itemData":{"id":151,"type":"article-journal","abstract":"Gamification is emerging as a method aimed at enhancing instructional contents in educational settings. However, theoretical underpinnings of the proposed effects of gamification are lacking. This paper applies the theory of gamified learning and extends research exploring the benefits of gamification on student learning through the testing effect. In a quasi-experimental design, university students (N = 473) prepared for three tests using traditional quizzes (i.e., a question, four response options) or gamified online quizzes (i.e., a wager option, a progress bar, encouraging messages). We assumed that students completing gamified quizzes would complete more quizzes and, through the benefits of the testing effect, would demonstrate better learning. Findings supported the testing effect in that students who completed more quizzes performed better on subsequent tests. Furthermore, students who completed the gamified quizzes had significantly better scores on the first test. However, this effect was not due to students completing more quizzes in the gamification group. Additionally, the beneficial effect of gamification did not persist for subsequent tests. This supports that gamification might work through a novelty effect where its influence may not be sustainable. Further analyses showed that higher achieving students benefited more from gamification than lower achieving students. Overall, the results (a) imply that gamification may be a viable option for short-term assignments, (b) highlight concerns of a novelty effect possibly recommending instructors not to use the same gamification method permanently, and (c) indicate that there are contexts where gamification might not be adequate to target low achieving students. Given these results we call for longitudinal studies investigating the novelty effects of gamification and research examining individual differences moderating the effects of gamification.","container-title":"Computers &amp; Education","DOI":"10.1016/j.compedu.2019.103666","ISSN":"0360-1315","journalAbbreviation":"Computers &amp; Education","language":"en","page":"103666","source":"ScienceDirect","title":"Gamification in the classroom: Examining the impact of gamified quizzes on student learning","title-short":"Gamification in the classroom","volume":"144","author":[{"family":"Sanchez","given":"Diana R."},{"family":"Langer","given":"Markus"},{"family":"Kaur","given":"Rupinder"}],"issued":{"date-parts":[["2020",1,1]]}}}],"schema":"https://github.com/citation-style-language/schema/raw/master/csl-citation.json"} </w:delInstrText>
        </w:r>
      </w:del>
      <w:del w:id="277" w:author="jarvis" w:date="2021-07-05T23:35:00Z">
        <w:r>
          <w:rPr>
            <w:color w:val="FF0000"/>
            <w:vertAlign w:val="superscript"/>
          </w:rPr>
          <w:fldChar w:fldCharType="separate"/>
        </w:r>
      </w:del>
      <w:del w:id="278" w:author="jarvis" w:date="2021-07-05T23:35:00Z">
        <w:r>
          <w:rPr>
            <w:color w:val="FF0000"/>
            <w:vertAlign w:val="superscript"/>
          </w:rPr>
          <w:delText>[28]</w:delText>
        </w:r>
      </w:del>
      <w:del w:id="279" w:author="jarvis" w:date="2021-07-05T23:35:00Z">
        <w:r>
          <w:rPr>
            <w:color w:val="FF0000"/>
            <w:vertAlign w:val="superscript"/>
          </w:rPr>
          <w:fldChar w:fldCharType="end"/>
        </w:r>
      </w:del>
      <w:del w:id="280" w:author="jarvis" w:date="2021-07-05T23:35:00Z">
        <w:r>
          <w:rPr>
            <w:color w:val="FF0000"/>
          </w:rPr>
          <w:delText>，</w:delText>
        </w:r>
      </w:del>
      <w:r>
        <w:rPr>
          <w:color w:val="FF0000"/>
        </w:rPr>
        <w:t>通过选项猜测、实时进度、鼓励信息等游戏化元素</w:t>
      </w:r>
      <w:ins w:id="281" w:author="jarvis" w:date="2021-07-05T23:36:00Z">
        <w:r>
          <w:rPr>
            <w:rFonts w:hint="eastAsia"/>
            <w:color w:val="FF0000"/>
          </w:rPr>
          <w:t>，</w:t>
        </w:r>
      </w:ins>
      <w:ins w:id="282" w:author="jarvis" w:date="2021-07-05T23:35:00Z">
        <w:r>
          <w:rPr>
            <w:color w:val="FF0000"/>
          </w:rPr>
          <w:t>设计了一个在线游戏化测验</w:t>
        </w:r>
      </w:ins>
      <w:r>
        <w:rPr>
          <w:color w:val="FF0000"/>
        </w:rPr>
        <w:t>来促进</w:t>
      </w:r>
      <w:r>
        <w:rPr>
          <w:rFonts w:hint="eastAsia"/>
          <w:color w:val="FF0000"/>
          <w:lang w:val="en-US" w:eastAsia="zh-CN"/>
        </w:rPr>
        <w:t>学生</w:t>
      </w:r>
      <w:r>
        <w:rPr>
          <w:color w:val="FF0000"/>
        </w:rPr>
        <w:t>学习动机的提高</w:t>
      </w:r>
      <w:ins w:id="283" w:author="jarvis" w:date="2021-07-06T23:59:00Z">
        <w:r>
          <w:rPr>
            <w:color w:val="FF0000"/>
            <w:vertAlign w:val="superscript"/>
          </w:rPr>
          <w:fldChar w:fldCharType="begin"/>
        </w:r>
      </w:ins>
      <w:ins w:id="284" w:author="jarvis" w:date="2021-07-06T23:59:00Z">
        <w:r>
          <w:rPr>
            <w:color w:val="FF0000"/>
            <w:vertAlign w:val="superscript"/>
          </w:rPr>
          <w:instrText xml:space="preserve"> ADDIN ZOTERO_ITEM CSL_CITATION {"citationID":"DORPEcMR","properties":{"formattedCitation":"\\super [26]\\nosupersub{}","plainCitation":"[26]","noteIndex":0},"citationItems":[{"id":151,"uris":["http://zotero.org/users/6524807/items/EJW3ICTF"],"uri":["http://zotero.org/users/6524807/items/EJW3ICTF"],"itemData":{"id":151,"type":"article-journal","abstract":"Gamification is emerging as a method aimed at enhancing instructional contents in educational settings. However, theoretical underpinnings of the proposed effects of gamification are lacking. This paper applies the theory of gamified learning and extends research exploring the benefits of gamification on student learning through the testing effect. In a quasi-experimental design, university students (N = 473) prepared for three tests using traditional quizzes (i.e., a question, four response options) or gamified online quizzes (i.e., a wager option, a progress bar, encouraging messages). We assumed that students completing gamified quizzes would complete more quizzes and, through the benefits of the testing effect, would demonstrate better learning. Findings supported the testing effect in that students who completed more quizzes performed better on subsequent tests. Furthermore, students who completed the gamified quizzes had significantly better scores on the first test. However, this effect was not due to students completing more quizzes in the gamification group. Additionally, the beneficial effect of gamification did not persist for subsequent tests. This supports that gamification might work through a novelty effect where its influence may not be sustainable. Further analyses showed that higher achieving students benefited more from gamification than lower achieving students. Overall, the results (a) imply that gamification may be a viable option for short-term assignments, (b) highlight concerns of a novelty effect possibly recommending instructors not to use the same gamification method permanently, and (c) indicate that there are contexts where gamification might not be adequate to target low achieving students. Given these results we call for longitudinal studies investigating the novelty effects of gamification and research examining individual differences moderating the effects of gamification.","container-title":"Computers &amp; Education","DOI":"10.1016/j.compedu.2019.103666","ISSN":"0360-1315","journalAbbreviation":"Computers &amp; Education","language":"en","page":"103666","source":"ScienceDirect","title":"Gamification in the classroom: Examining the impact of gamified quizzes on student learning","title-short":"Gamification in the classroom","volume":"144","author":[{"family":"Sanchez","given":"Diana R."},{"family":"Langer","given":"Markus"},{"family":"Kaur","given":"Rupinder"}],"issued":{"date-parts":[["2020",1,1]]}}}],"schema":"https://github.com/citation-style-language/schema/raw/master/csl-citation.json"} </w:instrText>
        </w:r>
      </w:ins>
      <w:ins w:id="285" w:author="jarvis" w:date="2021-07-06T23:59:00Z">
        <w:r>
          <w:rPr>
            <w:color w:val="FF0000"/>
            <w:vertAlign w:val="superscript"/>
          </w:rPr>
          <w:fldChar w:fldCharType="separate"/>
        </w:r>
      </w:ins>
      <w:ins w:id="286" w:author="jarvis" w:date="2021-07-06T23:59:00Z">
        <w:r>
          <w:rPr>
            <w:color w:val="FF0000"/>
            <w:kern w:val="0"/>
            <w:vertAlign w:val="superscript"/>
          </w:rPr>
          <w:t>[26]</w:t>
        </w:r>
      </w:ins>
      <w:ins w:id="287" w:author="jarvis" w:date="2021-07-06T23:59:00Z">
        <w:r>
          <w:rPr>
            <w:color w:val="FF0000"/>
            <w:vertAlign w:val="superscript"/>
          </w:rPr>
          <w:fldChar w:fldCharType="end"/>
        </w:r>
      </w:ins>
      <w:r>
        <w:rPr>
          <w:color w:val="FF0000"/>
        </w:rPr>
        <w:t>。彭丽等人通过融合竞争、合作</w:t>
      </w:r>
      <w:r>
        <w:rPr>
          <w:rFonts w:hint="eastAsia"/>
          <w:color w:val="FF0000"/>
          <w:lang w:val="en-US" w:eastAsia="zh-CN"/>
        </w:rPr>
        <w:t>和</w:t>
      </w:r>
      <w:r>
        <w:rPr>
          <w:color w:val="FF0000"/>
        </w:rPr>
        <w:t>奖励等</w:t>
      </w:r>
      <w:ins w:id="288" w:author="jarvis" w:date="2021-07-05T23:36:00Z">
        <w:r>
          <w:rPr>
            <w:rFonts w:hint="eastAsia"/>
            <w:color w:val="FF0000"/>
          </w:rPr>
          <w:t>游戏化</w:t>
        </w:r>
      </w:ins>
      <w:r>
        <w:rPr>
          <w:color w:val="FF0000"/>
        </w:rPr>
        <w:t>元素提出一种自适应</w:t>
      </w:r>
      <w:ins w:id="289" w:author="jarvis" w:date="2021-07-06T23:59:00Z">
        <w:r>
          <w:rPr>
            <w:rFonts w:hint="eastAsia"/>
            <w:color w:val="FF0000"/>
          </w:rPr>
          <w:t>的</w:t>
        </w:r>
      </w:ins>
      <w:r>
        <w:rPr>
          <w:color w:val="FF0000"/>
        </w:rPr>
        <w:t>混合游戏化教学方法</w:t>
      </w:r>
      <w:r>
        <w:rPr>
          <w:color w:val="FF0000"/>
          <w:vertAlign w:val="superscript"/>
        </w:rPr>
        <w:fldChar w:fldCharType="begin"/>
      </w:r>
      <w:r>
        <w:rPr>
          <w:color w:val="FF0000"/>
          <w:vertAlign w:val="superscript"/>
        </w:rPr>
        <w:instrText xml:space="preserve"> ADDIN ZOTERO_ITEM CSL_CITATION {"citationID":"ytxaP3IK","properties":{"formattedCitation":"\\super [27]\\nosupersub{}","plainCitation":"[27]","noteIndex":0},"citationItems":[{"id":204,"uris":["http://zotero.org/users/6524807/items/ZNWMAEHK"],"uri":["http</w:instrText>
      </w:r>
      <w:r>
        <w:rPr>
          <w:rFonts w:hint="eastAsia"/>
          <w:color w:val="FF0000"/>
          <w:vertAlign w:val="superscript"/>
        </w:rPr>
        <w:instrText xml:space="preserve">://zotero.org/users/6524807/items/ZNWMAEHK"],"itemData":{"id":204,"type":"article-journal","abstract":"随着现代科学技术的进步与发展,线上教育在逐步成为主流教学方式的同时,其面临的问题也趋于明显。通过分析近年来国内外学者的研究和实践成果,针对线上教育临场感弱、学生参与度低等一系列问题,本文提出一种自适应混合游戏化教学方法,依据远程教育学生基础自适应调节游戏难度,制定融合竞争、合作、奖励等元素的混合型游戏教学策略并对学习过程进行记录和评价,综合考虑了学生基于情景的认知体验、基于协作的社会性体验、基于动机的主动性体验。该方法依据学生的学习基础进行游戏难度自适应调节,降低认知负荷,获得良好的心流体验,从而有效地缓解了线上教育的沉浸感不强、学生参与度低等问题。","container-title":"湖北广播电视大学学报","ISSN":"1008-7427","issue":"06","language":"中文;","page":"9-14","source":"CNKI","title":"远程教育自适应混合游戏化教学方法研究","volume":"40","author":[{"family":"彭","given":"丽"},{"family":"王","given":"立"}],"issued":{"date-parts":[["2020"]]}}}],"schema":"https://github.com/citation-style-language/schema/raw/master/csl-citation.json"} </w:instrText>
      </w:r>
      <w:r>
        <w:rPr>
          <w:color w:val="FF0000"/>
          <w:vertAlign w:val="superscript"/>
        </w:rPr>
        <w:fldChar w:fldCharType="separate"/>
      </w:r>
      <w:r>
        <w:rPr>
          <w:color w:val="FF0000"/>
          <w:kern w:val="0"/>
          <w:vertAlign w:val="superscript"/>
        </w:rPr>
        <w:t>[27]</w:t>
      </w:r>
      <w:r>
        <w:rPr>
          <w:color w:val="FF0000"/>
          <w:vertAlign w:val="superscript"/>
        </w:rPr>
        <w:fldChar w:fldCharType="end"/>
      </w:r>
      <w:r>
        <w:rPr>
          <w:rFonts w:hint="eastAsia"/>
          <w:color w:val="FF0000"/>
          <w:lang w:eastAsia="zh-CN"/>
        </w:rPr>
        <w:t>，</w:t>
      </w:r>
      <w:del w:id="290" w:author="jarvis" w:date="2021-07-05T23:28:00Z">
        <w:r>
          <w:rPr>
            <w:color w:val="FF0000"/>
          </w:rPr>
          <w:delText>，</w:delText>
        </w:r>
      </w:del>
      <w:r>
        <w:rPr>
          <w:color w:val="FF0000"/>
        </w:rPr>
        <w:t>能够根据学生基础的不同自适应调节游戏难度，降低认知负荷，从而有效</w:t>
      </w:r>
      <w:ins w:id="291" w:author="jarvis" w:date="2021-07-05T23:37:00Z">
        <w:r>
          <w:rPr>
            <w:rFonts w:hint="eastAsia"/>
            <w:color w:val="FF0000"/>
          </w:rPr>
          <w:t>激励</w:t>
        </w:r>
      </w:ins>
      <w:del w:id="292" w:author="jarvis" w:date="2021-07-05T23:37:00Z">
        <w:r>
          <w:rPr>
            <w:color w:val="FF0000"/>
          </w:rPr>
          <w:delText>促进</w:delText>
        </w:r>
      </w:del>
      <w:r>
        <w:rPr>
          <w:color w:val="FF0000"/>
        </w:rPr>
        <w:t>学生</w:t>
      </w:r>
      <w:ins w:id="293" w:author="jarvis" w:date="2021-07-05T23:37:00Z">
        <w:r>
          <w:rPr>
            <w:rFonts w:hint="eastAsia"/>
            <w:color w:val="FF0000"/>
          </w:rPr>
          <w:t>在</w:t>
        </w:r>
      </w:ins>
      <w:del w:id="294" w:author="jarvis" w:date="2021-07-05T23:37:00Z">
        <w:r>
          <w:rPr>
            <w:color w:val="FF0000"/>
          </w:rPr>
          <w:delText>对于</w:delText>
        </w:r>
      </w:del>
      <w:r>
        <w:rPr>
          <w:color w:val="FF0000"/>
        </w:rPr>
        <w:t>线上教育</w:t>
      </w:r>
      <w:ins w:id="295" w:author="jarvis" w:date="2021-07-05T23:37:00Z">
        <w:r>
          <w:rPr>
            <w:rFonts w:hint="eastAsia"/>
            <w:color w:val="FF0000"/>
          </w:rPr>
          <w:t>的</w:t>
        </w:r>
      </w:ins>
      <w:r>
        <w:rPr>
          <w:color w:val="FF0000"/>
        </w:rPr>
        <w:t>学习动机，提高学生的参与度。</w:t>
      </w:r>
    </w:p>
    <w:p>
      <w:pPr>
        <w:pStyle w:val="64"/>
        <w:rPr>
          <w:rFonts w:ascii="Times New Roman" w:hAnsi="Times New Roman"/>
        </w:rPr>
      </w:pPr>
      <w:r>
        <w:rPr>
          <w:rFonts w:ascii="Times New Roman" w:hAnsi="Times New Roman"/>
        </w:rPr>
        <w:t>1.3 游戏化同伴学习</w:t>
      </w:r>
    </w:p>
    <w:p>
      <w:r>
        <w:tab/>
      </w:r>
      <w:r>
        <w:t>鉴于游戏化</w:t>
      </w:r>
      <w:ins w:id="296" w:author="jarvis" w:date="2021-07-05T23:41:00Z">
        <w:r>
          <w:rPr>
            <w:rFonts w:hint="eastAsia"/>
          </w:rPr>
          <w:t>对</w:t>
        </w:r>
      </w:ins>
      <w:del w:id="297" w:author="jarvis" w:date="2021-07-05T23:41:00Z">
        <w:r>
          <w:rPr/>
          <w:delText>对</w:delText>
        </w:r>
      </w:del>
      <w:r>
        <w:t>激励学生学习有着积极的作用，近年来不少研究人员提出可以利用游戏化思想设计同伴学习</w:t>
      </w:r>
      <w:ins w:id="298" w:author="jarvis" w:date="2021-07-07T00:01:00Z">
        <w:r>
          <w:rPr>
            <w:rFonts w:hint="eastAsia"/>
          </w:rPr>
          <w:t>策略</w:t>
        </w:r>
      </w:ins>
      <w:del w:id="299" w:author="jarvis" w:date="2021-07-07T00:01:00Z">
        <w:r>
          <w:rPr/>
          <w:delText>系统</w:delText>
        </w:r>
      </w:del>
      <w:r>
        <w:t>，以期更好的增强学生的学习动机。</w:t>
      </w:r>
    </w:p>
    <w:p>
      <w:pPr>
        <w:rPr>
          <w:rFonts w:hint="eastAsia"/>
        </w:rPr>
      </w:pPr>
      <w:r>
        <w:tab/>
      </w:r>
      <w:r>
        <w:t>在游戏化结合竞争式同伴学习方面。Charles等人在竞争式同伴学习中引入积分、虚拟角色、及时反馈等游戏元素以促进学生获得更好的课程体验</w:t>
      </w:r>
      <w:del w:id="300" w:author="jarvis" w:date="2021-07-05T23:49:00Z">
        <w:r>
          <w:rPr/>
          <w:delText>，促进学习动机的提高</w:delText>
        </w:r>
      </w:del>
      <w:r>
        <w:rPr>
          <w:vertAlign w:val="superscript"/>
        </w:rPr>
        <w:fldChar w:fldCharType="begin"/>
      </w:r>
      <w:r>
        <w:rPr>
          <w:vertAlign w:val="superscript"/>
        </w:rPr>
        <w:instrText xml:space="preserve"> ADDIN ZOTERO_ITEM CSL_CITATION {"citationID":"OO04n67L","properties":{"formattedCitation":"\\super [28]\\nosupersub{}","plainCitation":"[28]","noteIndex":0},"citationItems":[{"id":182,"uris":["http://zotero.org/users/6524807/items/3MWEW4ZQ"],"uri":["http://zotero.org/users/6524807/items/3MWEW4ZQ"],"itemData":{"id":182,"type":"article-journal","abstract":"It is generally accepted that informative and timely feedback is important to a student’s learning experience within higher education. In the study of commercial digital games it has also become increasingly understood that games are particularly good at providing effective feedback of this form to gameplayers. We discuss recent game based learning research that attempts to harness the motivating qualities of digital games to inform the design of educational technology. Results from this research demonstrate student participation and performance can be improved by providing Game-Based Feedback (GBF) to students. The GBF approach awards points to students for the successful completion of tasks throughout a course of study. Points and achievements accumulated over time builds a proﬁle that provides a student with a potentially powerful representation of their educational identity. In this paper, we argue that virtual worlds are particularly suitable for this form of GBF and can further enhance a student’s understanding of their educational standing. We outline a Virtual Learning Landscape (VLL) design that is embedded within a multi-user virtual environment, where educational feedback is supplied to students via their avatar and a virtual world’s landscape. The core structural principles of the proposed VLL are explained and several examples of the use of the VLL are provided to illustrate the system.","container-title":"British Journal of Educational Technology","DOI":"10.1111/j.1467-8535.2010.01068.x","ISSN":"00071013","issue":"4","language":"en","page":"638-654","source":"DOI.org (Crossref)","title":"Game-based feedback for educational multi-user virtual environments: Game-based feedback for educational MUVEs","title-short":"Game-based feedback for educational multi-user virtual environments","volume":"42","author":[{"family":"Charles","given":"Darryl"},{"family":"Charles","given":"Therese"},{"family":"McNeill","given":"Michael"},{"family":"Bustard","given":"David"},{"family":"Black","given":"Michaela"}],"issued":{"date-parts":[["2011",7]]}}}],"schema":"https://github.com/citation-style-language/schema/raw/master/csl-citation.json"} </w:instrText>
      </w:r>
      <w:r>
        <w:rPr>
          <w:vertAlign w:val="superscript"/>
        </w:rPr>
        <w:fldChar w:fldCharType="separate"/>
      </w:r>
      <w:r>
        <w:rPr>
          <w:kern w:val="0"/>
          <w:vertAlign w:val="superscript"/>
        </w:rPr>
        <w:t>[28]</w:t>
      </w:r>
      <w:r>
        <w:rPr>
          <w:vertAlign w:val="superscript"/>
        </w:rPr>
        <w:fldChar w:fldCharType="end"/>
      </w:r>
      <w:ins w:id="301" w:author="jarvis" w:date="2021-07-05T23:49:00Z">
        <w:r>
          <w:rPr>
            <w:rFonts w:hint="eastAsia"/>
          </w:rPr>
          <w:t>。</w:t>
        </w:r>
      </w:ins>
      <w:del w:id="302" w:author="jarvis" w:date="2021-07-05T23:49:00Z">
        <w:r>
          <w:rPr/>
          <w:delText>。</w:delText>
        </w:r>
      </w:del>
      <w:r>
        <w:t>Cagiltay等人将查阅</w:t>
      </w:r>
      <w:ins w:id="303" w:author="jarvis" w:date="2021-07-05T23:50:00Z">
        <w:r>
          <w:rPr>
            <w:rFonts w:hint="eastAsia"/>
          </w:rPr>
          <w:t>竞争对手的</w:t>
        </w:r>
      </w:ins>
      <w:del w:id="304" w:author="jarvis" w:date="2021-07-07T00:03:00Z">
        <w:r>
          <w:rPr/>
          <w:delText>对方</w:delText>
        </w:r>
      </w:del>
      <w:r>
        <w:t>分数、排名等能够促进竞争的</w:t>
      </w:r>
      <w:ins w:id="305" w:author="jarvis" w:date="2021-07-07T00:03:00Z">
        <w:r>
          <w:rPr>
            <w:rFonts w:hint="eastAsia"/>
          </w:rPr>
          <w:t>机制</w:t>
        </w:r>
      </w:ins>
      <w:del w:id="306" w:author="jarvis" w:date="2021-07-07T00:03:00Z">
        <w:r>
          <w:rPr/>
          <w:delText>元素</w:delText>
        </w:r>
      </w:del>
      <w:r>
        <w:t>引入到教</w:t>
      </w:r>
      <w:ins w:id="307" w:author="jarvis" w:date="2021-07-05T23:45:00Z">
        <w:r>
          <w:rPr>
            <w:rFonts w:hint="eastAsia"/>
          </w:rPr>
          <w:t>学</w:t>
        </w:r>
      </w:ins>
      <w:del w:id="308" w:author="jarvis" w:date="2021-07-05T23:45:00Z">
        <w:r>
          <w:rPr/>
          <w:delText>育</w:delText>
        </w:r>
      </w:del>
      <w:r>
        <w:t>游戏中</w:t>
      </w:r>
      <w:r>
        <w:rPr>
          <w:vertAlign w:val="superscript"/>
        </w:rPr>
        <w:fldChar w:fldCharType="begin"/>
      </w:r>
      <w:r>
        <w:rPr>
          <w:vertAlign w:val="superscript"/>
        </w:rPr>
        <w:instrText xml:space="preserve"> ADDIN ZOTERO_ITEM CSL_CITATION {"citationID":"MkBwv76g","properties":{"formattedCitation":"\\super [29]\\nosupersub{}","plainCitation":"[29]","noteIndex":0},"citationItems":[{"id":181,"uris":["http://zotero.org/users/6524807/items/F4VFRLC7"],"uri":["http://zotero.org/users/6524807/items/F4VFRLC7"],"itemData":{"id":181,"type":"article-journal","abstract":"Today serious games are having an important impact on areas other than entertainment. Studies show that serious games have a potential of creating learning environments to better reach the educational and training goals. The game design characteristics and game elements are need to be explored in detail for increasing the expected beneﬁts of the gaming environments. In this study, the effect of competition, one of the design elements of game environments, on learning is analyzed experimentally. The study is conducted with 142 students. The results of this study show that when a competition environment is created in a serious game, motivation and post-test scores of learners improve signiﬁcantly. The results of this study are expected to guide the serious game designers for improving the potential beneﬁts of serious games.","container-title":"Computers &amp; Education","DOI":"10.1016/j.compedu.2015.04.001","ISSN":"03601315","journalAbbreviation":"Computers &amp; Education","language":"en","page":"35-41","source":"DOI.org (Crossref)","title":"The effect of competition on learning in games","volume":"87","author":[{"family":"Cagiltay","given":"Nergiz Ercil"},{"family":"Ozcelik","given":"Erol"},{"family":"Ozcelik","given":"Nese Sahin"}],"issued":{"date-parts":[["2015",9]]}}}],"schema":"https://github.com/citation-style-language/schema/raw/master/csl-citation.json"} </w:instrText>
      </w:r>
      <w:r>
        <w:rPr>
          <w:vertAlign w:val="superscript"/>
        </w:rPr>
        <w:fldChar w:fldCharType="separate"/>
      </w:r>
      <w:r>
        <w:rPr>
          <w:kern w:val="0"/>
          <w:vertAlign w:val="superscript"/>
        </w:rPr>
        <w:t>[29]</w:t>
      </w:r>
      <w:r>
        <w:rPr>
          <w:vertAlign w:val="superscript"/>
        </w:rPr>
        <w:fldChar w:fldCharType="end"/>
      </w:r>
      <w:ins w:id="309" w:author="jarvis" w:date="2021-07-05T23:51:00Z">
        <w:r>
          <w:rPr>
            <w:rFonts w:hint="eastAsia"/>
          </w:rPr>
          <w:t>。</w:t>
        </w:r>
      </w:ins>
      <w:del w:id="310" w:author="jarvis" w:date="2021-07-05T23:50:00Z">
        <w:r>
          <w:rPr/>
          <w:delText>。实验结果发现，这种方式能够显著提高学习动机和学习成绩。</w:delText>
        </w:r>
      </w:del>
      <w:r>
        <w:t>Yang等人</w:t>
      </w:r>
      <w:del w:id="311" w:author="jarvis" w:date="2021-07-05T23:55:00Z">
        <w:r>
          <w:rPr/>
          <w:delText>为了解决在竞争性教学中学生可能受到挫折的问题，</w:delText>
        </w:r>
      </w:del>
      <w:r>
        <w:t>考虑了学生的认知能力水平，</w:t>
      </w:r>
      <w:del w:id="312" w:author="jarvis" w:date="2021-07-05T23:52:00Z">
        <w:r>
          <w:rPr/>
          <w:delText>并以游戏为基础，结合认知复杂性竞争策略，</w:delText>
        </w:r>
      </w:del>
      <w:r>
        <w:t>开发了一个</w:t>
      </w:r>
      <w:del w:id="313" w:author="jarvis" w:date="2021-07-05T23:52:00Z">
        <w:r>
          <w:rPr/>
          <w:delText>基于</w:delText>
        </w:r>
      </w:del>
      <w:r>
        <w:t>游戏</w:t>
      </w:r>
      <w:ins w:id="314" w:author="jarvis" w:date="2021-07-05T23:53:00Z">
        <w:r>
          <w:rPr>
            <w:rFonts w:hint="eastAsia"/>
          </w:rPr>
          <w:t>化</w:t>
        </w:r>
      </w:ins>
      <w:r>
        <w:t>的情景词汇学习系统</w:t>
      </w:r>
      <w:r>
        <w:rPr>
          <w:vertAlign w:val="superscript"/>
        </w:rPr>
        <w:fldChar w:fldCharType="begin"/>
      </w:r>
      <w:r>
        <w:rPr>
          <w:vertAlign w:val="superscript"/>
        </w:rPr>
        <w:instrText xml:space="preserve"> ADDIN ZOTERO_ITEM CSL_CITATION {"citationID":"DJq4jDsx","properties":{"formattedCitation":"\\super [30]\\nosupersub{}","plainCitation":"[30]","noteIndex":0},"citationItems":[{"id":201,"uris":["http://zotero.org/users/6524807/items/6JTLYZS4"],"uri":["http://zotero.org/users/6524807/items/6JTLYZS4"],"itemData":{"id":201,"type":"article-journal","abstract":"Digital game-based language learning promotes motivation and enables learners to immerse themselves in learning. However, some gaming elements (e.g., competition and challenge) or learning content (e.g., difficulty levels) may have different influences on different learners, especially those with low self-efficacy or academic achievement, as competitive games may lead to frustration. It is therefore important to take students’ cognitive capacities into consideration when designing a competitive learning environment, and to provide them with learning content of appropriate cognitive complexity. In the current study, a game-based situational vocabulary learning system that integrated a cognitive complexity-based competition strategy was developed to provide learners with appropriate tasks. A quasi-experiment was conducted in a high school English course to evaluate the effectiveness of the proposed approach. It was found that, compared to the conventional situational gaming approach, the situational game with the cognitive complexity-based competition strategy significantly improved the participants’ learning performance (in particular, that of the low-achieving students), but it also increased their anxiety. Furthermore, the behavioral analysis showed that the students who learned with the proposed approach accomplished the tasks more smoothly, because the system could take into account players’ learning performance and adjust the cognitive complexity of the following tasks through upgrading or downgrading the learners’ gaming levels to ensure that individual students learned with tasks at appropriate levels for them. On the other hand, the participants who learned with the conventional game-based learning approach had a greater tendency to fail the game repeatedly. Based on the findings and relevant studies, we also discuss suggestions for future research.","container-title":"Computers &amp; Education","DOI":"10.1016/j.compedu.2020.103808","ISSN":"03601315","journalAbbreviation":"Computers &amp; Education","language":"en","page":"103808","source":"DOI.org (Crossref)","title":"Balancing cognitive complexity and gaming level: Effects of a cognitive complexity-based competition game on EFL students' English vocabulary learning performance, anxiety and behaviors","title-short":"Balancing cognitive complexity and gaming level","volume":"148","author":[{"family":"Yang","given":"Qi-Fan"},{"family":"Chang","given":"Shao-Chen"},{"family":"Hwang","given":"Gwo-Jen"},{"family":"Zou","given":"Di"}],"issued":{"date-parts":[["2020",4]]}}}],"schema":"https://github.com/citation-style-language/schema/raw/master/csl-citation.json"} </w:instrText>
      </w:r>
      <w:r>
        <w:rPr>
          <w:vertAlign w:val="superscript"/>
        </w:rPr>
        <w:fldChar w:fldCharType="separate"/>
      </w:r>
      <w:r>
        <w:rPr>
          <w:kern w:val="0"/>
          <w:vertAlign w:val="superscript"/>
        </w:rPr>
        <w:t>[30]</w:t>
      </w:r>
      <w:r>
        <w:rPr>
          <w:vertAlign w:val="superscript"/>
        </w:rPr>
        <w:fldChar w:fldCharType="end"/>
      </w:r>
      <w:r>
        <w:t>。该系统能够基于学生的学习表现，提供适应其水平的学习任务，</w:t>
      </w:r>
      <w:ins w:id="315" w:author="jarvis" w:date="2021-07-05T23:56:00Z">
        <w:r>
          <w:rPr>
            <w:rFonts w:hint="eastAsia"/>
          </w:rPr>
          <w:t>能够有效避免</w:t>
        </w:r>
      </w:ins>
      <w:ins w:id="316" w:author="jarvis" w:date="2021-07-05T23:58:00Z">
        <w:r>
          <w:rPr>
            <w:rFonts w:hint="eastAsia"/>
          </w:rPr>
          <w:t>学习任务</w:t>
        </w:r>
      </w:ins>
      <w:ins w:id="317" w:author="jarvis" w:date="2021-07-05T23:56:00Z">
        <w:r>
          <w:rPr>
            <w:rFonts w:hint="eastAsia"/>
          </w:rPr>
          <w:t>难度与</w:t>
        </w:r>
      </w:ins>
      <w:ins w:id="318" w:author="jarvis" w:date="2021-07-05T23:57:00Z">
        <w:r>
          <w:rPr>
            <w:rFonts w:hint="eastAsia"/>
          </w:rPr>
          <w:t>学生水平不匹配导致</w:t>
        </w:r>
      </w:ins>
      <w:del w:id="319" w:author="jarvis" w:date="2021-07-05T23:55:00Z">
        <w:r>
          <w:rPr/>
          <w:delText>使学生能够更加顺利的完成。</w:delText>
        </w:r>
      </w:del>
      <w:ins w:id="320" w:author="jarvis" w:date="2021-07-05T23:55:00Z">
        <w:r>
          <w:rPr/>
          <w:t>学生可能受到挫折的问题</w:t>
        </w:r>
      </w:ins>
      <w:ins w:id="321" w:author="jarvis" w:date="2021-07-05T23:57:00Z">
        <w:r>
          <w:rPr>
            <w:rFonts w:hint="eastAsia"/>
          </w:rPr>
          <w:t>。</w:t>
        </w:r>
      </w:ins>
    </w:p>
    <w:p>
      <w:pPr>
        <w:rPr>
          <w:rFonts w:hint="eastAsia"/>
        </w:rPr>
      </w:pPr>
      <w:r>
        <w:tab/>
      </w:r>
      <w:r>
        <w:t>在游戏化结合合作式同伴学习方面。Hamalainen等人</w:t>
      </w:r>
      <w:r>
        <w:fldChar w:fldCharType="begin"/>
      </w:r>
      <w:r>
        <w:instrText xml:space="preserve"> ADDIN ZOTERO_ITEM CSL_CITATION {"citationID":"0JhgRuH2","properties":{"formattedCitation":"\\super [31]\\nosupersub{}","plainCitation":"[31]","noteIndex":0},"citationItems":[{"id":177,"uris":["http://zotero.org/users/6524807/items/99X5I8TF"],"uri":["http://zotero.org/users/6524807/items/99X5I8TF"],"itemData":{"id":177,"type":"article-journal","abstract":"Especially in vocational education, attention should be paid not only to the use of new technological solutions but also to collaborative learning and cooperative working methods in order to develop students’ skills for their future jobs. This study involves a design experiment including the design process of a new game environment, description of the script developed for this game, as well as the empirical study with multiple data collection methods, data analysis, results and conclusions for further work. The aim of the study was twofold. Firstly, we aimed to develop a game environment to simulate the work context of a vocational design process, and secondly, to investigate how eﬀective the game environment is in vocational learning and how scripting aﬀected students’ group processes during the game. It seems that, at their best, such ‘‘edugames’’ may enrich learning and the pedagogical use of technology. Although integrating learning and games provides tempting possibilities, it also contains many challenges, such as diﬀerent group-speciﬁc learning processes despite the scripted environment.","container-title":"Computers &amp; Education","DOI":"10.1016/j.compedu.2006.04.001","ISSN":"03601315","issue":"1","journalAbbreviation":"Computers &amp; Education","language":"en","page":"98-109","source":"DOI.org (Crossref)","title":"Designing and evaluating collaboration in a virtual game environment for vocational learning","volume":"50","author":[{"family":"Hamalainen","given":"Raija"}],"issued":{"date-parts":[["2008",1]]}}}],"schema":"https://github.com/citation-style-language/schema/raw/master/csl-citation.json"} </w:instrText>
      </w:r>
      <w:r>
        <w:fldChar w:fldCharType="separate"/>
      </w:r>
      <w:r>
        <w:rPr>
          <w:kern w:val="0"/>
          <w:vertAlign w:val="superscript"/>
        </w:rPr>
        <w:t>[31]</w:t>
      </w:r>
      <w:r>
        <w:fldChar w:fldCharType="end"/>
      </w:r>
      <w:r>
        <w:t>为了促进学生对建筑设计过程的学习，基于Mustakarhu游戏平台开发了一个协作式的虚拟建筑设计环境，该环境允许学生之间自由聊天或语音交流以促进合作。</w:t>
      </w:r>
      <w:del w:id="322" w:author="jarvis" w:date="2021-07-06T00:08:00Z">
        <w:r>
          <w:rPr/>
          <w:delText>实验发现，游戏对于增强合作学习是有好处的。</w:delText>
        </w:r>
      </w:del>
      <w:del w:id="323" w:author="jarvis" w:date="2021-07-06T00:02:00Z">
        <w:r>
          <w:rPr/>
          <w:delText>Sánchez等人在八年级学生中开展了一系列基于手机严肃游戏的学习活动，以培养学生协作解决问题的能力，实验数据显示，实验组比对照组在协作技能上有更高的认知，在解决问题的执行计划上也更优秀。</w:delText>
        </w:r>
      </w:del>
      <w:r>
        <w:t>Sung等人通过整合Enterbrain公司发布的角色扮演游戏开发工具RPG-Maker与Google公司提供的协同知识构建系统，开发了一个基于合作的游戏化学习环境，以方便学生在游戏过程中</w:t>
      </w:r>
      <w:del w:id="324" w:author="jarvis" w:date="2021-07-06T00:12:00Z">
        <w:r>
          <w:rPr/>
          <w:delText>分享和</w:delText>
        </w:r>
      </w:del>
      <w:r>
        <w:t>组织</w:t>
      </w:r>
      <w:ins w:id="325" w:author="jarvis" w:date="2021-07-06T00:12:00Z">
        <w:r>
          <w:rPr>
            <w:rFonts w:hint="eastAsia"/>
          </w:rPr>
          <w:t>和分享</w:t>
        </w:r>
      </w:ins>
      <w:r>
        <w:t>他们所学到的知识</w:t>
      </w:r>
      <w:r>
        <w:rPr>
          <w:vertAlign w:val="superscript"/>
        </w:rPr>
        <w:fldChar w:fldCharType="begin"/>
      </w:r>
      <w:r>
        <w:rPr>
          <w:vertAlign w:val="superscript"/>
        </w:rPr>
        <w:instrText xml:space="preserve"> ADDIN ZOTERO_ITEM CSL_CITATION {"citationID":"LWqrfdHh","properties":{"formattedCitation":"\\super [32]\\nosupersub{}","plainCitation":"[32]","noteIndex":0},"citationItems":[{"id":107,"uris":["http://zotero.org/users/6524807/items/FSXQZ53Q"],"uri":["http://zotero.org/users/6524807/items/FSXQZ53Q"],"itemData":{"id":107,"type":"article-journal","abstract":"In this study, a collaborative game-based learning environment is developed by integrating a grid-based Mindtool to facilitate the students to share and organize what they have learned during the game-playing process. To evaluate the effectiveness of the proposed approach, an experiment has been conducted in an elementary school natural science course to examine the students' performance in terms of their learning attitudes, learning motivation, self-efficacy and learning achievements. From the experimental results, it is found that the Mindtool-integrated collaborative educational game not only benefits the students in promoting their learning attitudes and learning motivation, but also improves their learning achievement and self-efficacy owing to the provision of the knowledge organizing and sharing facility embedded in the collaborative gaming environment.","container-title":"Computers &amp; Education","DOI":"10.1016/j.compedu.2012.11.019","ISSN":"0360-1315","journalAbbreviation":"Computers &amp; Education","language":"en","page":"43-51","source":"ScienceDirect","title":"A collaborative game-based learning approach to improving students' learning performance in science courses","volume":"63","author":[{"family":"Sung","given":"Han-Yu"},{"family":"Hwang","given":"Gwo-Jen"}],"issued":{"date-parts":[["2013",4,1]]}}}],"schema":"https://github.com/citation-style-language/schema/raw/master/csl-citation.json"} </w:instrText>
      </w:r>
      <w:r>
        <w:rPr>
          <w:vertAlign w:val="superscript"/>
        </w:rPr>
        <w:fldChar w:fldCharType="separate"/>
      </w:r>
      <w:r>
        <w:rPr>
          <w:kern w:val="0"/>
          <w:vertAlign w:val="superscript"/>
        </w:rPr>
        <w:t>[32]</w:t>
      </w:r>
      <w:r>
        <w:rPr>
          <w:vertAlign w:val="superscript"/>
        </w:rPr>
        <w:fldChar w:fldCharType="end"/>
      </w:r>
      <w:r>
        <w:t>。</w:t>
      </w:r>
      <w:del w:id="326" w:author="jarvis" w:date="2021-07-06T00:13:00Z">
        <w:r>
          <w:rPr/>
          <w:delText>基于小学自然科学课程的</w:delText>
        </w:r>
      </w:del>
      <w:r>
        <w:t>实验表明，该系统不仅有利于提高学生的学习动机，同时，</w:t>
      </w:r>
      <w:del w:id="327" w:author="jarvis" w:date="2021-07-06T00:14:00Z">
        <w:r>
          <w:rPr/>
          <w:delText>由于</w:delText>
        </w:r>
      </w:del>
      <w:r>
        <w:t>在合作游戏环境中提供</w:t>
      </w:r>
      <w:ins w:id="328" w:author="jarvis" w:date="2021-07-06T00:14:00Z">
        <w:r>
          <w:rPr>
            <w:rFonts w:hint="eastAsia"/>
          </w:rPr>
          <w:t>的</w:t>
        </w:r>
      </w:ins>
      <w:del w:id="329" w:author="jarvis" w:date="2021-07-06T00:14:00Z">
        <w:r>
          <w:rPr/>
          <w:delText>了</w:delText>
        </w:r>
      </w:del>
      <w:r>
        <w:t>知识</w:t>
      </w:r>
      <w:del w:id="330" w:author="jarvis" w:date="2021-07-06T00:14:00Z">
        <w:r>
          <w:rPr/>
          <w:delText>的</w:delText>
        </w:r>
      </w:del>
      <w:r>
        <w:t>组织和共享功能，</w:t>
      </w:r>
      <w:del w:id="331" w:author="jarvis" w:date="2021-07-06T00:14:00Z">
        <w:r>
          <w:rPr/>
          <w:delText>该系统</w:delText>
        </w:r>
      </w:del>
      <w:r>
        <w:t>也有效提高了他们的学习成绩。</w:t>
      </w:r>
    </w:p>
    <w:p>
      <w:r>
        <w:tab/>
      </w:r>
      <w:r>
        <w:t>虽然目前已有一些结合游戏化和同伴学习的相关研究工作，但是这些研究仍有不足之处，主要体现在两个方面：一方面是同伴学习的具体实践仅仅是基于竞争的模式或者合作的模式，而没有同时考虑竞争与合作这两种模式。</w:t>
      </w:r>
      <w:del w:id="332" w:author="jarvis" w:date="2021-07-06T00:24:00Z">
        <w:r>
          <w:rPr/>
          <w:delText>基于竞争和基于合作这两种学习模式对于增强学生的学习动机，提高学生的学习成绩各有优劣。</w:delText>
        </w:r>
      </w:del>
      <w:r>
        <w:t>基于竞争学习的模式能够充分的利用学生个人的社会认同感和群体的集体荣誉感增强学生的学习动机，但是</w:t>
      </w:r>
      <w:del w:id="333" w:author="jarvis" w:date="2021-07-06T00:25:00Z">
        <w:r>
          <w:rPr/>
          <w:delText>因为</w:delText>
        </w:r>
      </w:del>
      <w:r>
        <w:t>它</w:t>
      </w:r>
      <w:ins w:id="334" w:author="jarvis" w:date="2021-07-06T00:26:00Z">
        <w:r>
          <w:rPr>
            <w:rFonts w:hint="eastAsia"/>
          </w:rPr>
          <w:t>过于</w:t>
        </w:r>
      </w:ins>
      <w:r>
        <w:t>强调学习者知识的输出而忽略了学习者知识输入的过程，使得学习群体中水平较低的学习者容易产生消极情绪。</w:t>
      </w:r>
      <w:ins w:id="335" w:author="jarvis" w:date="2021-07-06T00:26:00Z">
        <w:r>
          <w:rPr>
            <w:rFonts w:hint="eastAsia"/>
          </w:rPr>
          <w:t>而</w:t>
        </w:r>
      </w:ins>
      <w:r>
        <w:t>基于合作学习的模式能够促进学习小组中的学习者各取所长、互相监督、共同提高。但是基于合作学习的模式一般以小组的整体目标为产出，对于小组中的学习成员个体没有明确的目标规定，因此学习者个体的学习动机不足是一个常态问题。如果</w:t>
      </w:r>
      <w:del w:id="336" w:author="jarvis" w:date="2021-07-06T00:28:00Z">
        <w:r>
          <w:rPr/>
          <w:delText>能够</w:delText>
        </w:r>
      </w:del>
      <w:r>
        <w:t>同时结合竞争与合作这两种学习模式，就能够实现优势互补，在增强</w:t>
      </w:r>
      <w:ins w:id="337" w:author="jarvis" w:date="2021-07-06T23:24:00Z">
        <w:r>
          <w:rPr>
            <w:rFonts w:hint="eastAsia"/>
          </w:rPr>
          <w:t>学生</w:t>
        </w:r>
      </w:ins>
      <w:r>
        <w:t>学</w:t>
      </w:r>
      <w:ins w:id="338" w:author="jarvis" w:date="2021-07-06T23:22:00Z">
        <w:r>
          <w:rPr>
            <w:rFonts w:hint="eastAsia"/>
          </w:rPr>
          <w:t>习</w:t>
        </w:r>
      </w:ins>
      <w:del w:id="339" w:author="jarvis" w:date="2021-07-06T23:22:00Z">
        <w:r>
          <w:rPr/>
          <w:delText>生</w:delText>
        </w:r>
      </w:del>
      <w:r>
        <w:t>动机的同时也能</w:t>
      </w:r>
      <w:del w:id="340" w:author="jarvis" w:date="2021-07-06T23:23:00Z">
        <w:r>
          <w:rPr/>
          <w:delText>够</w:delText>
        </w:r>
      </w:del>
      <w:ins w:id="341" w:author="jarvis" w:date="2021-07-06T23:23:00Z">
        <w:r>
          <w:rPr>
            <w:rFonts w:hint="eastAsia"/>
          </w:rPr>
          <w:t>有效的</w:t>
        </w:r>
      </w:ins>
      <w:del w:id="342" w:author="jarvis" w:date="2021-07-06T23:23:00Z">
        <w:r>
          <w:rPr/>
          <w:delText>很好的</w:delText>
        </w:r>
      </w:del>
      <w:r>
        <w:t>提高其学习效率。第二个方面是</w:t>
      </w:r>
      <w:ins w:id="343" w:author="jarvis" w:date="2021-07-06T23:24:00Z">
        <w:r>
          <w:rPr>
            <w:rFonts w:hint="eastAsia"/>
          </w:rPr>
          <w:t>现有的</w:t>
        </w:r>
      </w:ins>
      <w:r>
        <w:t>教学游戏化策略的设计过于简单：游戏元素不够丰富，交互深度不足。游戏化策略的设计应该同时从游戏元素的丰富性和玩家交互的深度两方面扩展。丰富的游戏元素，如</w:t>
      </w:r>
      <w:ins w:id="344" w:author="jarvis" w:date="2021-07-06T00:29:00Z">
        <w:r>
          <w:rPr>
            <w:rFonts w:hint="eastAsia"/>
          </w:rPr>
          <w:t>积分、</w:t>
        </w:r>
      </w:ins>
      <w:r>
        <w:t>排名、等级等，能够充分调动玩家的积极性。一定的交互深度能维持游戏</w:t>
      </w:r>
      <w:ins w:id="345" w:author="jarvis" w:date="2021-07-06T00:30:00Z">
        <w:r>
          <w:rPr>
            <w:rFonts w:hint="eastAsia"/>
          </w:rPr>
          <w:t>对于玩家</w:t>
        </w:r>
      </w:ins>
      <w:r>
        <w:t>的挑战</w:t>
      </w:r>
      <w:r>
        <w:rPr>
          <w:rFonts w:hint="eastAsia"/>
        </w:rPr>
        <w:t>性和新鲜感</w:t>
      </w:r>
      <w:r>
        <w:t>，</w:t>
      </w:r>
      <w:r>
        <w:rPr>
          <w:rFonts w:hint="eastAsia"/>
        </w:rPr>
        <w:t>并</w:t>
      </w:r>
      <w:r>
        <w:t>能在</w:t>
      </w:r>
      <w:ins w:id="346" w:author="jarvis" w:date="2021-07-06T00:31:00Z">
        <w:r>
          <w:rPr>
            <w:rFonts w:hint="eastAsia"/>
          </w:rPr>
          <w:t>简洁</w:t>
        </w:r>
      </w:ins>
      <w:del w:id="347" w:author="jarvis" w:date="2021-07-06T00:31:00Z">
        <w:r>
          <w:rPr/>
          <w:delText>简单</w:delText>
        </w:r>
      </w:del>
      <w:r>
        <w:t>的规则下基于玩家之间的互动实现丰富的游戏过程。</w:t>
      </w:r>
    </w:p>
    <w:p>
      <w:r>
        <w:tab/>
      </w:r>
      <w:r>
        <w:t>因此，本文同时考虑竞争与合作这两种模式，并结合丰富的游戏化机制，设计了一种游戏化同伴学习策略，</w:t>
      </w:r>
      <w:r>
        <w:rPr>
          <w:rFonts w:hint="eastAsia"/>
        </w:rPr>
        <w:t>最终</w:t>
      </w:r>
      <w:r>
        <w:t>基于该策略设计并实现了游戏化同伴学习系统，以期达到增强学习者学习动机</w:t>
      </w:r>
      <w:r>
        <w:rPr>
          <w:rFonts w:hint="eastAsia"/>
        </w:rPr>
        <w:t>、</w:t>
      </w:r>
      <w:r>
        <w:t>提高</w:t>
      </w:r>
      <w:r>
        <w:rPr>
          <w:rFonts w:hint="eastAsia"/>
        </w:rPr>
        <w:t>学习者</w:t>
      </w:r>
      <w:r>
        <w:t>学习成绩的目的。</w:t>
      </w:r>
    </w:p>
    <w:p>
      <w:pPr>
        <w:pStyle w:val="3"/>
        <w:spacing w:before="240"/>
      </w:pPr>
      <w:r>
        <w:t>2 游戏化同伴学习系统的设计</w:t>
      </w:r>
    </w:p>
    <w:p>
      <w:pPr>
        <w:spacing w:after="0" w:afterLines="-2147483648"/>
        <w:pPrChange w:id="348" w:author="jarvis" w:date="2021-07-09T23:00:00Z">
          <w:pPr>
            <w:spacing w:after="120" w:afterLines="50"/>
          </w:pPr>
        </w:pPrChange>
      </w:pPr>
      <w:r>
        <w:tab/>
      </w:r>
      <w:r>
        <w:t>本节详细阐述</w:t>
      </w:r>
      <w:del w:id="349" w:author="jarvis" w:date="2021-07-07T00:06:00Z">
        <w:r>
          <w:rPr/>
          <w:delText>了</w:delText>
        </w:r>
      </w:del>
      <w:r>
        <w:t>本文提出的游戏化同伴学习系统的设计思路。具体而言，2.1节介绍了系统中同伴学习策略的设计思路；2.2节介绍了系统中游戏化策略的设计思路；2.3节给出了系统的架构设计。</w:t>
      </w:r>
    </w:p>
    <w:p>
      <w:pPr>
        <w:pStyle w:val="64"/>
        <w:rPr>
          <w:rFonts w:ascii="Times New Roman" w:hAnsi="Times New Roman"/>
        </w:rPr>
      </w:pPr>
      <w:r>
        <w:rPr>
          <w:rFonts w:ascii="Times New Roman" w:hAnsi="Times New Roman"/>
        </w:rPr>
        <w:t>2.1 同伴学习策略设计</w:t>
      </w:r>
    </w:p>
    <w:p>
      <w:pPr>
        <w:ind w:firstLine="400" w:firstLineChars="200"/>
      </w:pPr>
      <w:r>
        <w:t>本文提出的游戏化同伴学习系统所用的同伴学习策略的实施过程如图1所示，包含多次循环迭代的同伴学习活动。其中，每次同伴学习活动包含划分等级、选择同伴、协作答题和计算得分四个阶段。下面简要阐述一次同伴学习活动中每个阶段的设计思路。</w:t>
      </w:r>
    </w:p>
    <w:p>
      <w:pPr>
        <w:pStyle w:val="5"/>
        <w:spacing w:line="240" w:lineRule="auto"/>
        <w:jc w:val="left"/>
      </w:pPr>
    </w:p>
    <w:p>
      <w:pPr>
        <w:pStyle w:val="5"/>
        <w:spacing w:line="240" w:lineRule="auto"/>
        <w:jc w:val="center"/>
        <w:rPr>
          <w:rFonts w:hint="eastAsia" w:eastAsia="方正书宋简体"/>
          <w:lang w:eastAsia="zh-CN"/>
        </w:rPr>
      </w:pPr>
      <w:commentRangeStart w:id="0"/>
      <w:r>
        <w:rPr>
          <w:rFonts w:hint="eastAsia" w:eastAsia="方正书宋简体"/>
          <w:lang w:eastAsia="zh-CN"/>
        </w:rPr>
        <w:drawing>
          <wp:inline distT="0" distB="0" distL="114300" distR="114300">
            <wp:extent cx="2778125" cy="2134235"/>
            <wp:effectExtent l="0" t="0" r="3175" b="6985"/>
            <wp:docPr id="4" name="图片 4"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1"/>
                    <pic:cNvPicPr>
                      <a:picLocks noChangeAspect="1"/>
                    </pic:cNvPicPr>
                  </pic:nvPicPr>
                  <pic:blipFill>
                    <a:blip r:embed="rId14"/>
                    <a:stretch>
                      <a:fillRect/>
                    </a:stretch>
                  </pic:blipFill>
                  <pic:spPr>
                    <a:xfrm>
                      <a:off x="0" y="0"/>
                      <a:ext cx="2778125" cy="2134235"/>
                    </a:xfrm>
                    <a:prstGeom prst="rect">
                      <a:avLst/>
                    </a:prstGeom>
                  </pic:spPr>
                </pic:pic>
              </a:graphicData>
            </a:graphic>
          </wp:inline>
        </w:drawing>
      </w:r>
      <w:commentRangeEnd w:id="0"/>
      <w:r>
        <w:commentReference w:id="0"/>
      </w:r>
    </w:p>
    <w:p>
      <w:pPr>
        <w:spacing w:after="240"/>
        <w:jc w:val="center"/>
        <w:rPr>
          <w:color w:val="000000"/>
          <w:sz w:val="18"/>
          <w:szCs w:val="18"/>
        </w:rPr>
      </w:pPr>
      <w:r>
        <w:rPr>
          <w:color w:val="000000"/>
          <w:sz w:val="18"/>
          <w:szCs w:val="18"/>
        </w:rPr>
        <w:t>图1 系统中同伴学习策略的实施过程</w:t>
      </w:r>
    </w:p>
    <w:p>
      <w:r>
        <w:tab/>
      </w:r>
      <w:r>
        <w:rPr>
          <w:b/>
        </w:rPr>
        <w:t>阶段一</w:t>
      </w:r>
      <w:r>
        <w:t>：划分等级。在该阶段，系统根据一个班中全部学生的历史答题记录为每一个名学生划分一个等级。系统中的等级设定包含“青铜”、“白银”和“黄金”三个等级，分别代表低水平学生、中等水平学生和高水平学生。</w:t>
      </w:r>
    </w:p>
    <w:p>
      <w:r>
        <w:tab/>
      </w:r>
      <w:r>
        <w:rPr>
          <w:b/>
        </w:rPr>
        <w:t>阶段二</w:t>
      </w:r>
      <w:r>
        <w:t>：选择同伴。在全部学生的等级被确定后，每名学生被要求从班级中选择一位学生作为其答题的同伴。学生在本次同伴学习活动中的答题得分受其自身等级及同伴等级双重因素的影响。具体而言，一名高等级的学生和一名低等级学生进行同伴组队则双方都更有可能在接下来的答题中获得更多的答题激励分，且同伴间等级差异越大则潜在的激励分越高。可见，系统鼓励具有异质水平的学生同伴组队答题，从而为同伴间的带学互助创造条件。</w:t>
      </w:r>
    </w:p>
    <w:p>
      <w:r>
        <w:tab/>
      </w:r>
      <w:r>
        <w:rPr>
          <w:b/>
        </w:rPr>
        <w:t>阶段三</w:t>
      </w:r>
      <w:r>
        <w:t>：协作答题。当所有学生都选好自己的答题同伴后则进入协作答题阶段。在该阶段，结伴协作答题的双方需要完成一个题目对序列的答题。其中，每个题目对包含两道内容不同、难度和所考察的知识点相同的习题，分别指派给结伴双方中的一方进行答题。结伴双方能够基于系统的聊天室和“一键传题”功能进行沟通讨论，系统则记录双方的答题表现（即“答对”还是“答错”），作为在第四阶段计算双方得分的依据，并且双方的最终得分会纳入到全班的排名中以激励结伴双方互助从而获得更高的排名。</w:t>
      </w:r>
    </w:p>
    <w:p>
      <w:pPr>
        <w:spacing w:after="120" w:afterLines="50"/>
      </w:pPr>
      <w:r>
        <w:tab/>
      </w:r>
      <w:r>
        <w:rPr>
          <w:b/>
        </w:rPr>
        <w:t>阶段四</w:t>
      </w:r>
      <w:r>
        <w:t>：计算得分。记某结伴协作答题的学生组为</w:t>
      </w:r>
      <w:r>
        <w:rPr>
          <w:i/>
        </w:rPr>
        <w:t>S</w:t>
      </w:r>
      <w:r>
        <w:t xml:space="preserve"> = {</w:t>
      </w:r>
      <w:r>
        <w:rPr>
          <w:i/>
        </w:rPr>
        <w:t>s</w:t>
      </w:r>
      <w:r>
        <w:rPr>
          <w:vertAlign w:val="subscript"/>
        </w:rPr>
        <w:t>1</w:t>
      </w:r>
      <w:r>
        <w:t xml:space="preserve">, </w:t>
      </w:r>
      <w:r>
        <w:rPr>
          <w:i/>
        </w:rPr>
        <w:t>s</w:t>
      </w:r>
      <w:r>
        <w:rPr>
          <w:vertAlign w:val="subscript"/>
        </w:rPr>
        <w:t>2</w:t>
      </w:r>
      <w:r>
        <w:t>}，其中</w:t>
      </w:r>
      <w:r>
        <w:rPr>
          <w:i/>
        </w:rPr>
        <w:t>s</w:t>
      </w:r>
      <w:r>
        <w:rPr>
          <w:i/>
          <w:vertAlign w:val="subscript"/>
        </w:rPr>
        <w:t>i</w:t>
      </w:r>
      <w:r>
        <w:t>表示组内的第</w:t>
      </w:r>
      <w:r>
        <w:rPr>
          <w:i/>
        </w:rPr>
        <w:t>i</w:t>
      </w:r>
      <w:r>
        <w:t>名学生；记某题目对为</w:t>
      </w:r>
      <w:r>
        <w:rPr>
          <w:i/>
        </w:rPr>
        <w:t>Q</w:t>
      </w:r>
      <w:r>
        <w:t xml:space="preserve"> = {</w:t>
      </w:r>
      <w:r>
        <w:rPr>
          <w:i/>
        </w:rPr>
        <w:t>q</w:t>
      </w:r>
      <w:r>
        <w:rPr>
          <w:vertAlign w:val="subscript"/>
        </w:rPr>
        <w:t>1</w:t>
      </w:r>
      <w:r>
        <w:t xml:space="preserve">, </w:t>
      </w:r>
      <w:r>
        <w:rPr>
          <w:i/>
        </w:rPr>
        <w:t>q</w:t>
      </w:r>
      <w:r>
        <w:rPr>
          <w:vertAlign w:val="subscript"/>
        </w:rPr>
        <w:t>2</w:t>
      </w:r>
      <w:r>
        <w:t>}，其中</w:t>
      </w:r>
      <w:r>
        <w:rPr>
          <w:i/>
        </w:rPr>
        <w:t>q</w:t>
      </w:r>
      <w:r>
        <w:rPr>
          <w:i/>
          <w:vertAlign w:val="subscript"/>
        </w:rPr>
        <w:t>j</w:t>
      </w:r>
      <w:r>
        <w:t>表示题目对中的第</w:t>
      </w:r>
      <w:r>
        <w:rPr>
          <w:i/>
        </w:rPr>
        <w:t>j</w:t>
      </w:r>
      <w:r>
        <w:t>道题。由于题目对</w:t>
      </w:r>
      <w:r>
        <w:rPr>
          <w:i/>
        </w:rPr>
        <w:t>Q</w:t>
      </w:r>
      <w:r>
        <w:t>中的两道题的分值相同，用|</w:t>
      </w:r>
      <w:r>
        <w:rPr>
          <w:i/>
        </w:rPr>
        <w:t>Q</w:t>
      </w:r>
      <w:r>
        <w:t>|表示</w:t>
      </w:r>
      <w:r>
        <w:rPr>
          <w:i/>
        </w:rPr>
        <w:t>Q</w:t>
      </w:r>
      <w:r>
        <w:t>中每道题的分值。当结伴协作答题的学生组</w:t>
      </w:r>
      <w:r>
        <w:rPr>
          <w:i/>
        </w:rPr>
        <w:t>S</w:t>
      </w:r>
      <w:r>
        <w:t>完成对题目对</w:t>
      </w:r>
      <w:r>
        <w:rPr>
          <w:i/>
        </w:rPr>
        <w:t>Q</w:t>
      </w:r>
      <w:r>
        <w:t>的作答时，系统则进入计算得分阶段。在计算得分阶段，系统分别计算</w:t>
      </w:r>
      <w:r>
        <w:rPr>
          <w:i/>
        </w:rPr>
        <w:t>S</w:t>
      </w:r>
      <w:r>
        <w:t>中每名学生的答题得分。以学生组</w:t>
      </w:r>
      <w:r>
        <w:rPr>
          <w:i/>
        </w:rPr>
        <w:t>S</w:t>
      </w:r>
      <w:r>
        <w:t>中的学生</w:t>
      </w:r>
      <w:r>
        <w:rPr>
          <w:i/>
        </w:rPr>
        <w:t>s</w:t>
      </w:r>
      <w:r>
        <w:rPr>
          <w:vertAlign w:val="subscript"/>
        </w:rPr>
        <w:t>1</w:t>
      </w:r>
      <w:r>
        <w:t>为例，该生针对</w:t>
      </w:r>
      <w:r>
        <w:rPr>
          <w:i/>
        </w:rPr>
        <w:t>Q</w:t>
      </w:r>
      <w:r>
        <w:t>的答题得分（记为</w:t>
      </w:r>
      <w:r>
        <w:rPr>
          <w:i/>
        </w:rPr>
        <w:t>C</w:t>
      </w:r>
      <w:r>
        <w:t>(</w:t>
      </w:r>
      <w:r>
        <w:rPr>
          <w:i/>
        </w:rPr>
        <w:t>s</w:t>
      </w:r>
      <w:r>
        <w:rPr>
          <w:vertAlign w:val="subscript"/>
        </w:rPr>
        <w:t>1</w:t>
      </w:r>
      <w:r>
        <w:t>,</w:t>
      </w:r>
      <w:r>
        <w:rPr>
          <w:i/>
        </w:rPr>
        <w:t>Q</w:t>
      </w:r>
      <w:r>
        <w:t>)）由</w:t>
      </w:r>
      <w:r>
        <w:rPr>
          <w:i/>
        </w:rPr>
        <w:t>s</w:t>
      </w:r>
      <w:r>
        <w:rPr>
          <w:vertAlign w:val="subscript"/>
        </w:rPr>
        <w:t>1</w:t>
      </w:r>
      <w:r>
        <w:t>获得的题目得分（记为</w:t>
      </w:r>
      <w:r>
        <w:rPr>
          <w:i/>
        </w:rPr>
        <w:t>A</w:t>
      </w:r>
      <w:r>
        <w:t>(</w:t>
      </w:r>
      <w:r>
        <w:rPr>
          <w:i/>
        </w:rPr>
        <w:t>s</w:t>
      </w:r>
      <w:r>
        <w:rPr>
          <w:vertAlign w:val="subscript"/>
        </w:rPr>
        <w:t>1</w:t>
      </w:r>
      <w:r>
        <w:t>,</w:t>
      </w:r>
      <w:r>
        <w:rPr>
          <w:i/>
        </w:rPr>
        <w:t>Q</w:t>
      </w:r>
      <w:r>
        <w:t>)）与</w:t>
      </w:r>
      <w:r>
        <w:rPr>
          <w:i/>
        </w:rPr>
        <w:t>s</w:t>
      </w:r>
      <w:r>
        <w:rPr>
          <w:vertAlign w:val="subscript"/>
        </w:rPr>
        <w:t>1</w:t>
      </w:r>
      <w:r>
        <w:t>获得的激励得分（记为</w:t>
      </w:r>
      <w:r>
        <w:rPr>
          <w:i/>
        </w:rPr>
        <w:t>R</w:t>
      </w:r>
      <w:r>
        <w:t>(</w:t>
      </w:r>
      <w:r>
        <w:rPr>
          <w:i/>
        </w:rPr>
        <w:t>s</w:t>
      </w:r>
      <w:r>
        <w:rPr>
          <w:vertAlign w:val="subscript"/>
        </w:rPr>
        <w:t>1</w:t>
      </w:r>
      <w:r>
        <w:t>,</w:t>
      </w:r>
      <w:r>
        <w:rPr>
          <w:i/>
        </w:rPr>
        <w:t>S</w:t>
      </w:r>
      <w:r>
        <w:t>)）两部分相加得到，详见公式（1）。</w:t>
      </w:r>
    </w:p>
    <w:p>
      <w:pPr>
        <w:spacing w:line="240" w:lineRule="auto"/>
        <w:jc w:val="right"/>
      </w:pPr>
      <w:r>
        <w:object>
          <v:shape id="_x0000_i1025" o:spt="75" type="#_x0000_t75" style="height:14.75pt;width:113.55pt;" o:ole="t" filled="f" o:preferrelative="t" stroked="f" coordsize="21600,21600">
            <v:path/>
            <v:fill on="f" focussize="0,0"/>
            <v:stroke on="f" joinstyle="miter"/>
            <v:imagedata r:id="rId16" o:title=""/>
            <o:lock v:ext="edit" aspectratio="t"/>
            <w10:wrap type="none"/>
            <w10:anchorlock/>
          </v:shape>
          <o:OLEObject Type="Embed" ProgID="Equation.DSMT4" ShapeID="_x0000_i1025" DrawAspect="Content" ObjectID="_1468075725" r:id="rId15">
            <o:LockedField>false</o:LockedField>
          </o:OLEObject>
        </w:object>
      </w:r>
      <w:r>
        <w:t xml:space="preserve">           (1)</w:t>
      </w:r>
    </w:p>
    <w:p>
      <w:pPr>
        <w:spacing w:before="120" w:beforeLines="50"/>
      </w:pPr>
      <w:r>
        <w:tab/>
      </w:r>
      <w:r>
        <w:rPr>
          <w:i/>
        </w:rPr>
        <w:t>s</w:t>
      </w:r>
      <w:r>
        <w:rPr>
          <w:vertAlign w:val="subscript"/>
        </w:rPr>
        <w:t>1</w:t>
      </w:r>
      <w:r>
        <w:t>获得的题目得分</w:t>
      </w:r>
      <w:r>
        <w:rPr>
          <w:i/>
        </w:rPr>
        <w:t>A</w:t>
      </w:r>
      <w:r>
        <w:t>(</w:t>
      </w:r>
      <w:r>
        <w:rPr>
          <w:i/>
        </w:rPr>
        <w:t>s</w:t>
      </w:r>
      <w:r>
        <w:rPr>
          <w:vertAlign w:val="subscript"/>
        </w:rPr>
        <w:t>1</w:t>
      </w:r>
      <w:r>
        <w:t>,</w:t>
      </w:r>
      <w:r>
        <w:rPr>
          <w:i/>
        </w:rPr>
        <w:t>Q</w:t>
      </w:r>
      <w:r>
        <w:t>)的计算方法详见公式（2）。</w:t>
      </w:r>
    </w:p>
    <w:p>
      <w:pPr>
        <w:spacing w:line="240" w:lineRule="auto"/>
        <w:jc w:val="right"/>
      </w:pPr>
      <w:r>
        <w:object>
          <v:shape id="_x0000_i1026" o:spt="75" type="#_x0000_t75" style="height:30pt;width:100.6pt;" o:ole="t" filled="f" o:preferrelative="t" stroked="f" coordsize="21600,21600">
            <v:path/>
            <v:fill on="f" focussize="0,0"/>
            <v:stroke on="f" joinstyle="miter"/>
            <v:imagedata r:id="rId18" o:title=""/>
            <o:lock v:ext="edit" aspectratio="t"/>
            <w10:wrap type="none"/>
            <w10:anchorlock/>
          </v:shape>
          <o:OLEObject Type="Embed" ProgID="Equation.DSMT4" ShapeID="_x0000_i1026" DrawAspect="Content" ObjectID="_1468075726" r:id="rId17">
            <o:LockedField>false</o:LockedField>
          </o:OLEObject>
        </w:object>
      </w:r>
      <w:r>
        <w:t xml:space="preserve">             (2)</w:t>
      </w:r>
    </w:p>
    <w:p>
      <w:pPr>
        <w:spacing w:before="120" w:beforeLines="50"/>
      </w:pPr>
      <w:r>
        <w:tab/>
      </w:r>
      <w:r>
        <w:t>其中，</w:t>
      </w:r>
      <w:r>
        <w:rPr>
          <w:i/>
        </w:rPr>
        <w:t>I</w:t>
      </w:r>
      <w:r>
        <w:t>(·)为指示函数：</w:t>
      </w:r>
      <w:r>
        <w:rPr>
          <w:i/>
        </w:rPr>
        <w:t>I</w:t>
      </w:r>
      <w:r>
        <w:t>(</w:t>
      </w:r>
      <w:r>
        <w:rPr>
          <w:i/>
        </w:rPr>
        <w:t>s</w:t>
      </w:r>
      <w:r>
        <w:rPr>
          <w:vertAlign w:val="subscript"/>
        </w:rPr>
        <w:t>1</w:t>
      </w:r>
      <w:r>
        <w:t>,</w:t>
      </w:r>
      <w:r>
        <w:rPr>
          <w:i/>
        </w:rPr>
        <w:t>Q</w:t>
      </w:r>
      <w:r>
        <w:t>)=1表示学生</w:t>
      </w:r>
      <w:r>
        <w:rPr>
          <w:i/>
        </w:rPr>
        <w:t>s</w:t>
      </w:r>
      <w:r>
        <w:rPr>
          <w:vertAlign w:val="subscript"/>
        </w:rPr>
        <w:t>1</w:t>
      </w:r>
      <w:r>
        <w:t>答对了</w:t>
      </w:r>
      <w:r>
        <w:rPr>
          <w:i/>
        </w:rPr>
        <w:t>Q</w:t>
      </w:r>
      <w:r>
        <w:t>中的题目；</w:t>
      </w:r>
      <w:r>
        <w:rPr>
          <w:i/>
        </w:rPr>
        <w:t>I</w:t>
      </w:r>
      <w:r>
        <w:t>(</w:t>
      </w:r>
      <w:r>
        <w:rPr>
          <w:i/>
        </w:rPr>
        <w:t>s</w:t>
      </w:r>
      <w:r>
        <w:rPr>
          <w:vertAlign w:val="subscript"/>
        </w:rPr>
        <w:t>1</w:t>
      </w:r>
      <w:r>
        <w:t>,</w:t>
      </w:r>
      <w:r>
        <w:rPr>
          <w:i/>
        </w:rPr>
        <w:t>Q</w:t>
      </w:r>
      <w:r>
        <w:t>)=0则表示学生</w:t>
      </w:r>
      <w:r>
        <w:rPr>
          <w:i/>
        </w:rPr>
        <w:t>s</w:t>
      </w:r>
      <w:r>
        <w:rPr>
          <w:vertAlign w:val="subscript"/>
        </w:rPr>
        <w:t>1</w:t>
      </w:r>
      <w:r>
        <w:t>答错了</w:t>
      </w:r>
      <w:r>
        <w:rPr>
          <w:i/>
        </w:rPr>
        <w:t>Q</w:t>
      </w:r>
      <w:r>
        <w:t>中的题目。由公式（2）可知，学生</w:t>
      </w:r>
      <w:r>
        <w:rPr>
          <w:i/>
        </w:rPr>
        <w:t>s</w:t>
      </w:r>
      <w:r>
        <w:rPr>
          <w:vertAlign w:val="subscript"/>
        </w:rPr>
        <w:t>1</w:t>
      </w:r>
      <w:r>
        <w:t>答对</w:t>
      </w:r>
      <w:r>
        <w:rPr>
          <w:i/>
        </w:rPr>
        <w:t>Q</w:t>
      </w:r>
      <w:r>
        <w:t>中的题目能够获得分值为|</w:t>
      </w:r>
      <w:r>
        <w:rPr>
          <w:i/>
        </w:rPr>
        <w:t>Q</w:t>
      </w:r>
      <w:r>
        <w:t>|的题目得分，答错题目则题目得分记0。</w:t>
      </w:r>
    </w:p>
    <w:p>
      <w:r>
        <w:tab/>
      </w:r>
      <w:r>
        <w:rPr>
          <w:i/>
        </w:rPr>
        <w:t>s</w:t>
      </w:r>
      <w:r>
        <w:rPr>
          <w:vertAlign w:val="subscript"/>
        </w:rPr>
        <w:t>1</w:t>
      </w:r>
      <w:r>
        <w:t>获得的激励得分</w:t>
      </w:r>
      <w:r>
        <w:rPr>
          <w:i/>
        </w:rPr>
        <w:t>R</w:t>
      </w:r>
      <w:r>
        <w:t>(</w:t>
      </w:r>
      <w:r>
        <w:rPr>
          <w:i/>
        </w:rPr>
        <w:t>s</w:t>
      </w:r>
      <w:r>
        <w:rPr>
          <w:vertAlign w:val="subscript"/>
        </w:rPr>
        <w:t>1</w:t>
      </w:r>
      <w:r>
        <w:t>,</w:t>
      </w:r>
      <w:r>
        <w:rPr>
          <w:i/>
        </w:rPr>
        <w:t>S</w:t>
      </w:r>
      <w:r>
        <w:t>)的计算方法详见公式（3）。</w:t>
      </w:r>
    </w:p>
    <w:p>
      <w:pPr>
        <w:spacing w:line="240" w:lineRule="auto"/>
        <w:jc w:val="right"/>
      </w:pPr>
      <w:r>
        <w:object>
          <v:shape id="_x0000_i1027" o:spt="75" type="#_x0000_t75" style="height:81.25pt;width:204.45pt;" o:ole="t" filled="f" o:preferrelative="t" stroked="f" coordsize="21600,21600">
            <v:path/>
            <v:fill on="f" focussize="0,0"/>
            <v:stroke on="f" joinstyle="miter"/>
            <v:imagedata r:id="rId20" o:title=""/>
            <o:lock v:ext="edit" aspectratio="t"/>
            <w10:wrap type="none"/>
            <w10:anchorlock/>
          </v:shape>
          <o:OLEObject Type="Embed" ProgID="Equation.DSMT4" ShapeID="_x0000_i1027" DrawAspect="Content" ObjectID="_1468075727" r:id="rId19">
            <o:LockedField>false</o:LockedField>
          </o:OLEObject>
        </w:object>
      </w:r>
      <w:r>
        <w:t xml:space="preserve">  (3)</w:t>
      </w:r>
    </w:p>
    <w:p>
      <w:pPr>
        <w:spacing w:before="120" w:beforeLines="50" w:after="120" w:afterLines="50"/>
      </w:pPr>
      <w:r>
        <w:tab/>
      </w:r>
      <w:r>
        <w:t>其中，</w:t>
      </w:r>
      <w:r>
        <w:rPr>
          <w:i/>
        </w:rPr>
        <w:t>L</w:t>
      </w:r>
      <w:r>
        <w:t>(</w:t>
      </w:r>
      <w:r>
        <w:rPr>
          <w:i/>
        </w:rPr>
        <w:t>s</w:t>
      </w:r>
      <w:r>
        <w:rPr>
          <w:i/>
          <w:vertAlign w:val="subscript"/>
        </w:rPr>
        <w:t>i</w:t>
      </w:r>
      <w:r>
        <w:t>)表示学生</w:t>
      </w:r>
      <w:r>
        <w:rPr>
          <w:i/>
        </w:rPr>
        <w:t>s</w:t>
      </w:r>
      <w:r>
        <w:rPr>
          <w:i/>
          <w:vertAlign w:val="subscript"/>
        </w:rPr>
        <w:t>i</w:t>
      </w:r>
      <w:r>
        <w:t>的等级（即青铜、白银或黄金）；</w:t>
      </w:r>
      <w:r>
        <w:rPr>
          <w:i/>
        </w:rPr>
        <w:t>L</w:t>
      </w:r>
      <w:r>
        <w:rPr>
          <w:i/>
          <w:vertAlign w:val="subscript"/>
        </w:rPr>
        <w:t>s</w:t>
      </w:r>
      <w:r>
        <w:t>(</w:t>
      </w:r>
      <w:r>
        <w:rPr>
          <w:i/>
        </w:rPr>
        <w:t>s</w:t>
      </w:r>
      <w:r>
        <w:rPr>
          <w:i/>
          <w:vertAlign w:val="subscript"/>
        </w:rPr>
        <w:t>i</w:t>
      </w:r>
      <w:r>
        <w:t>)则表示学生</w:t>
      </w:r>
      <w:r>
        <w:rPr>
          <w:i/>
        </w:rPr>
        <w:t>s</w:t>
      </w:r>
      <w:r>
        <w:rPr>
          <w:i/>
          <w:vertAlign w:val="subscript"/>
        </w:rPr>
        <w:t>i</w:t>
      </w:r>
      <w:r>
        <w:t>的等级分，等于该生历史答题得分总和（即</w:t>
      </w:r>
      <w:r>
        <w:rPr>
          <w:i/>
        </w:rPr>
        <w:t>H</w:t>
      </w:r>
      <w:r>
        <w:t>(</w:t>
      </w:r>
      <w:r>
        <w:rPr>
          <w:i/>
        </w:rPr>
        <w:t>s</w:t>
      </w:r>
      <w:r>
        <w:rPr>
          <w:i/>
          <w:vertAlign w:val="subscript"/>
        </w:rPr>
        <w:t>i</w:t>
      </w:r>
      <w:r>
        <w:t>)）除以全体学生（假设有</w:t>
      </w:r>
      <w:r>
        <w:rPr>
          <w:i/>
        </w:rPr>
        <w:t>N</w:t>
      </w:r>
      <w:r>
        <w:t>个学生）中最大的历史答题得分总和（即max{</w:t>
      </w:r>
      <w:r>
        <w:rPr>
          <w:i/>
        </w:rPr>
        <w:t>H</w:t>
      </w:r>
      <w:r>
        <w:t>(</w:t>
      </w:r>
      <w:r>
        <w:rPr>
          <w:i/>
        </w:rPr>
        <w:t>s</w:t>
      </w:r>
      <w:r>
        <w:rPr>
          <w:vertAlign w:val="subscript"/>
        </w:rPr>
        <w:t>1</w:t>
      </w:r>
      <w:r>
        <w:t xml:space="preserve">), ..., </w:t>
      </w:r>
      <w:r>
        <w:rPr>
          <w:i/>
        </w:rPr>
        <w:t>H</w:t>
      </w:r>
      <w:r>
        <w:t>(</w:t>
      </w:r>
      <w:r>
        <w:rPr>
          <w:i/>
        </w:rPr>
        <w:t>s</w:t>
      </w:r>
      <w:r>
        <w:rPr>
          <w:i/>
          <w:vertAlign w:val="subscript"/>
        </w:rPr>
        <w:t>N</w:t>
      </w:r>
      <w:r>
        <w:t>)}），详见公式（4）。可见学生</w:t>
      </w:r>
      <w:r>
        <w:rPr>
          <w:i/>
        </w:rPr>
        <w:t>s</w:t>
      </w:r>
      <w:r>
        <w:rPr>
          <w:i/>
          <w:vertAlign w:val="subscript"/>
        </w:rPr>
        <w:t>i</w:t>
      </w:r>
      <w:r>
        <w:t>的历史答题表现越好，即学生</w:t>
      </w:r>
      <w:r>
        <w:rPr>
          <w:i/>
        </w:rPr>
        <w:t>s</w:t>
      </w:r>
      <w:r>
        <w:rPr>
          <w:i/>
          <w:vertAlign w:val="subscript"/>
        </w:rPr>
        <w:t>i</w:t>
      </w:r>
      <w:r>
        <w:t>的学习基础越好，其等级分越高。</w:t>
      </w:r>
    </w:p>
    <w:p>
      <w:pPr>
        <w:spacing w:line="240" w:lineRule="auto"/>
        <w:jc w:val="right"/>
      </w:pPr>
      <w:r>
        <w:object>
          <v:shape id="_x0000_i1028" o:spt="75" type="#_x0000_t75" style="height:26.3pt;width:153.7pt;" o:ole="t" filled="f" o:preferrelative="t" stroked="f" coordsize="21600,21600">
            <v:path/>
            <v:fill on="f" focussize="0,0"/>
            <v:stroke on="f" joinstyle="miter"/>
            <v:imagedata r:id="rId22" o:title=""/>
            <o:lock v:ext="edit" aspectratio="t"/>
            <w10:wrap type="none"/>
            <w10:anchorlock/>
          </v:shape>
          <o:OLEObject Type="Embed" ProgID="Equation.DSMT4" ShapeID="_x0000_i1028" DrawAspect="Content" ObjectID="_1468075728" r:id="rId21">
            <o:LockedField>false</o:LockedField>
          </o:OLEObject>
        </w:object>
      </w:r>
      <w:r>
        <w:t xml:space="preserve">      (4)</w:t>
      </w:r>
    </w:p>
    <w:p>
      <w:pPr>
        <w:spacing w:before="120" w:beforeLines="50" w:after="120" w:afterLines="50"/>
      </w:pPr>
      <w:r>
        <w:tab/>
      </w:r>
      <w:r>
        <w:t>由公式（3）可知，只有满足以下两种情况，学生</w:t>
      </w:r>
      <w:r>
        <w:rPr>
          <w:i/>
        </w:rPr>
        <w:t>s</w:t>
      </w:r>
      <w:r>
        <w:rPr>
          <w:vertAlign w:val="subscript"/>
        </w:rPr>
        <w:t>1</w:t>
      </w:r>
      <w:r>
        <w:t>的答题得分中的激励得分部分不为0，分别对应面向高等级的学生的激励策略和面向低等级的学生的激励策略：</w:t>
      </w:r>
    </w:p>
    <w:p>
      <w:r>
        <w:tab/>
      </w:r>
      <w:r>
        <w:t>(1) 面向高等级学生的激励策略：若学生</w:t>
      </w:r>
      <w:r>
        <w:rPr>
          <w:i/>
        </w:rPr>
        <w:t>s</w:t>
      </w:r>
      <w:r>
        <w:rPr>
          <w:vertAlign w:val="subscript"/>
        </w:rPr>
        <w:t>1</w:t>
      </w:r>
      <w:r>
        <w:t>的等级</w:t>
      </w:r>
      <w:r>
        <w:rPr>
          <w:i/>
        </w:rPr>
        <w:t>L</w:t>
      </w:r>
      <w:r>
        <w:t>(</w:t>
      </w:r>
      <w:r>
        <w:rPr>
          <w:i/>
        </w:rPr>
        <w:t>s</w:t>
      </w:r>
      <w:r>
        <w:rPr>
          <w:vertAlign w:val="subscript"/>
        </w:rPr>
        <w:t>1</w:t>
      </w:r>
      <w:r>
        <w:t>)高于学生</w:t>
      </w:r>
      <w:r>
        <w:rPr>
          <w:i/>
        </w:rPr>
        <w:t>s</w:t>
      </w:r>
      <w:r>
        <w:rPr>
          <w:vertAlign w:val="subscript"/>
        </w:rPr>
        <w:t>2</w:t>
      </w:r>
      <w:r>
        <w:t>的等级</w:t>
      </w:r>
      <w:r>
        <w:rPr>
          <w:i/>
        </w:rPr>
        <w:t>L</w:t>
      </w:r>
      <w:r>
        <w:t>(</w:t>
      </w:r>
      <w:r>
        <w:rPr>
          <w:i/>
        </w:rPr>
        <w:t>s</w:t>
      </w:r>
      <w:r>
        <w:rPr>
          <w:vertAlign w:val="subscript"/>
        </w:rPr>
        <w:t>2</w:t>
      </w:r>
      <w:r>
        <w:t>)且结伴协作答题的双方</w:t>
      </w:r>
      <w:r>
        <w:rPr>
          <w:i/>
        </w:rPr>
        <w:t>s</w:t>
      </w:r>
      <w:r>
        <w:rPr>
          <w:vertAlign w:val="subscript"/>
        </w:rPr>
        <w:t>1</w:t>
      </w:r>
      <w:r>
        <w:t>和</w:t>
      </w:r>
      <w:r>
        <w:rPr>
          <w:i/>
        </w:rPr>
        <w:t>s</w:t>
      </w:r>
      <w:r>
        <w:rPr>
          <w:vertAlign w:val="subscript"/>
        </w:rPr>
        <w:t>2</w:t>
      </w:r>
      <w:r>
        <w:t>均答对了题目对</w:t>
      </w:r>
      <w:r>
        <w:rPr>
          <w:i/>
        </w:rPr>
        <w:t>Q</w:t>
      </w:r>
      <w:r>
        <w:t>中的题目，则此时认为高等级学生</w:t>
      </w:r>
      <w:r>
        <w:rPr>
          <w:i/>
        </w:rPr>
        <w:t>s</w:t>
      </w:r>
      <w:r>
        <w:rPr>
          <w:vertAlign w:val="subscript"/>
        </w:rPr>
        <w:t>1</w:t>
      </w:r>
      <w:r>
        <w:t>在结伴答题的过程中给低等级学生</w:t>
      </w:r>
      <w:r>
        <w:rPr>
          <w:i/>
        </w:rPr>
        <w:t>s</w:t>
      </w:r>
      <w:r>
        <w:rPr>
          <w:vertAlign w:val="subscript"/>
        </w:rPr>
        <w:t>2</w:t>
      </w:r>
      <w:r>
        <w:t>给予了有效的辅导帮助，因此在系统中高等级学生</w:t>
      </w:r>
      <w:r>
        <w:rPr>
          <w:i/>
        </w:rPr>
        <w:t>s</w:t>
      </w:r>
      <w:r>
        <w:rPr>
          <w:vertAlign w:val="subscript"/>
        </w:rPr>
        <w:t>1</w:t>
      </w:r>
      <w:r>
        <w:t>将获得最多为log</w:t>
      </w:r>
      <w:r>
        <w:rPr>
          <w:vertAlign w:val="subscript"/>
        </w:rPr>
        <w:t>α</w:t>
      </w:r>
      <w:r>
        <w:t>(</w:t>
      </w:r>
      <w:r>
        <w:rPr>
          <w:i/>
        </w:rPr>
        <w:t>L</w:t>
      </w:r>
      <w:r>
        <w:rPr>
          <w:i/>
          <w:vertAlign w:val="subscript"/>
        </w:rPr>
        <w:t>s</w:t>
      </w:r>
      <w:r>
        <w:t>(</w:t>
      </w:r>
      <w:r>
        <w:rPr>
          <w:i/>
        </w:rPr>
        <w:t>s</w:t>
      </w:r>
      <w:r>
        <w:rPr>
          <w:vertAlign w:val="subscript"/>
        </w:rPr>
        <w:t>1</w:t>
      </w:r>
      <w:r>
        <w:t>)-</w:t>
      </w:r>
      <w:r>
        <w:rPr>
          <w:i/>
        </w:rPr>
        <w:t>L</w:t>
      </w:r>
      <w:r>
        <w:rPr>
          <w:i/>
          <w:vertAlign w:val="subscript"/>
        </w:rPr>
        <w:t>s</w:t>
      </w:r>
      <w:r>
        <w:t>(</w:t>
      </w:r>
      <w:r>
        <w:rPr>
          <w:i/>
        </w:rPr>
        <w:t>s</w:t>
      </w:r>
      <w:r>
        <w:rPr>
          <w:vertAlign w:val="subscript"/>
        </w:rPr>
        <w:t>2</w:t>
      </w:r>
      <w:r>
        <w:t>))的激励得分。此处取底数为</w:t>
      </w:r>
      <w:r>
        <w:rPr>
          <w:i/>
        </w:rPr>
        <w:t>α</w:t>
      </w:r>
      <w:r>
        <w:t>的对数旨在对过高的激励得分进行平滑抑制。系统利用该激励策略促进高等级学生在阶段二中选择等级比自身等级低的学生组成协作答题组，并激励组内学生合作实现共赢。</w:t>
      </w:r>
    </w:p>
    <w:p>
      <w:pPr>
        <w:spacing w:before="120" w:beforeLines="50"/>
      </w:pPr>
      <w:r>
        <w:tab/>
      </w:r>
      <w:r>
        <w:t>(2) 面向低等级学生的激励策略：若学生</w:t>
      </w:r>
      <w:r>
        <w:rPr>
          <w:i/>
        </w:rPr>
        <w:t>s</w:t>
      </w:r>
      <w:r>
        <w:rPr>
          <w:vertAlign w:val="subscript"/>
        </w:rPr>
        <w:t>1</w:t>
      </w:r>
      <w:r>
        <w:t>的等级</w:t>
      </w:r>
      <w:r>
        <w:rPr>
          <w:i/>
        </w:rPr>
        <w:t>L</w:t>
      </w:r>
      <w:r>
        <w:t>(</w:t>
      </w:r>
      <w:r>
        <w:rPr>
          <w:i/>
        </w:rPr>
        <w:t>s</w:t>
      </w:r>
      <w:r>
        <w:rPr>
          <w:vertAlign w:val="subscript"/>
        </w:rPr>
        <w:t>1</w:t>
      </w:r>
      <w:r>
        <w:t>)低于学生</w:t>
      </w:r>
      <w:r>
        <w:rPr>
          <w:i/>
        </w:rPr>
        <w:t>s</w:t>
      </w:r>
      <w:r>
        <w:rPr>
          <w:vertAlign w:val="subscript"/>
        </w:rPr>
        <w:t>2</w:t>
      </w:r>
      <w:r>
        <w:t>的等级</w:t>
      </w:r>
      <w:r>
        <w:rPr>
          <w:i/>
        </w:rPr>
        <w:t>L</w:t>
      </w:r>
      <w:r>
        <w:t>(</w:t>
      </w:r>
      <w:r>
        <w:rPr>
          <w:i/>
        </w:rPr>
        <w:t>s</w:t>
      </w:r>
      <w:r>
        <w:rPr>
          <w:vertAlign w:val="subscript"/>
        </w:rPr>
        <w:t>2</w:t>
      </w:r>
      <w:r>
        <w:t>)且低等级学生</w:t>
      </w:r>
      <w:r>
        <w:rPr>
          <w:i/>
        </w:rPr>
        <w:t>s</w:t>
      </w:r>
      <w:r>
        <w:rPr>
          <w:vertAlign w:val="subscript"/>
        </w:rPr>
        <w:t>1</w:t>
      </w:r>
      <w:r>
        <w:t>在高等级学生</w:t>
      </w:r>
      <w:r>
        <w:rPr>
          <w:i/>
        </w:rPr>
        <w:t>s</w:t>
      </w:r>
      <w:r>
        <w:rPr>
          <w:vertAlign w:val="subscript"/>
        </w:rPr>
        <w:t>2</w:t>
      </w:r>
      <w:r>
        <w:t>答错</w:t>
      </w:r>
      <w:r>
        <w:rPr>
          <w:i/>
        </w:rPr>
        <w:t>Q</w:t>
      </w:r>
      <w:r>
        <w:t>中题目的前提下答对了</w:t>
      </w:r>
      <w:r>
        <w:rPr>
          <w:i/>
        </w:rPr>
        <w:t>Q</w:t>
      </w:r>
      <w:r>
        <w:t>中的题目，则此时认为低等级的学生</w:t>
      </w:r>
      <w:r>
        <w:rPr>
          <w:i/>
        </w:rPr>
        <w:t>s</w:t>
      </w:r>
      <w:r>
        <w:rPr>
          <w:vertAlign w:val="subscript"/>
        </w:rPr>
        <w:t>1</w:t>
      </w:r>
      <w:r>
        <w:t>答对了一道有难度的题目，因此在系统中</w:t>
      </w:r>
      <w:r>
        <w:rPr>
          <w:rFonts w:hint="eastAsia"/>
        </w:rPr>
        <w:t>低</w:t>
      </w:r>
      <w:r>
        <w:t>等级学生</w:t>
      </w:r>
      <w:r>
        <w:rPr>
          <w:i/>
        </w:rPr>
        <w:t>s</w:t>
      </w:r>
      <w:r>
        <w:rPr>
          <w:vertAlign w:val="subscript"/>
        </w:rPr>
        <w:t>1</w:t>
      </w:r>
      <w:r>
        <w:t>将获得</w:t>
      </w:r>
      <w:r>
        <w:drawing>
          <wp:inline distT="0" distB="0" distL="114300" distR="114300">
            <wp:extent cx="15240" cy="3810"/>
            <wp:effectExtent l="0" t="0" r="0" b="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23"/>
                    <a:stretch>
                      <a:fillRect/>
                    </a:stretch>
                  </pic:blipFill>
                  <pic:spPr>
                    <a:xfrm>
                      <a:off x="0" y="0"/>
                      <a:ext cx="15240" cy="3810"/>
                    </a:xfrm>
                    <a:prstGeom prst="rect">
                      <a:avLst/>
                    </a:prstGeom>
                    <a:noFill/>
                    <a:ln>
                      <a:noFill/>
                    </a:ln>
                  </pic:spPr>
                </pic:pic>
              </a:graphicData>
            </a:graphic>
          </wp:inline>
        </w:drawing>
      </w:r>
      <w:r>
        <w:t>大小为log</w:t>
      </w:r>
      <w:r>
        <w:rPr>
          <w:i/>
          <w:vertAlign w:val="subscript"/>
        </w:rPr>
        <w:t>α</w:t>
      </w:r>
      <w:r>
        <w:t>(</w:t>
      </w:r>
      <w:r>
        <w:rPr>
          <w:i/>
        </w:rPr>
        <w:t>L</w:t>
      </w:r>
      <w:r>
        <w:rPr>
          <w:i/>
          <w:vertAlign w:val="subscript"/>
        </w:rPr>
        <w:t>s</w:t>
      </w:r>
      <w:r>
        <w:t>(</w:t>
      </w:r>
      <w:r>
        <w:rPr>
          <w:i/>
        </w:rPr>
        <w:t>s</w:t>
      </w:r>
      <w:r>
        <w:rPr>
          <w:vertAlign w:val="subscript"/>
        </w:rPr>
        <w:t>2</w:t>
      </w:r>
      <w:r>
        <w:t>)/</w:t>
      </w:r>
      <w:r>
        <w:rPr>
          <w:i/>
        </w:rPr>
        <w:t>L</w:t>
      </w:r>
      <w:r>
        <w:rPr>
          <w:i/>
          <w:vertAlign w:val="subscript"/>
        </w:rPr>
        <w:t>s</w:t>
      </w:r>
      <w:r>
        <w:t>(</w:t>
      </w:r>
      <w:r>
        <w:rPr>
          <w:i/>
        </w:rPr>
        <w:t>s</w:t>
      </w:r>
      <w:r>
        <w:rPr>
          <w:vertAlign w:val="subscript"/>
        </w:rPr>
        <w:t>1</w:t>
      </w:r>
      <w:r>
        <w:t>))的激励得分。系统利用该激励策略一方面能够进一步促成低等级学生与高等级学生进行组队答题；另一方面则能提升低等级学生答对题目的竞争动机。</w:t>
      </w:r>
    </w:p>
    <w:p>
      <w:pPr>
        <w:spacing w:before="120" w:beforeLines="50"/>
      </w:pPr>
      <w:r>
        <w:tab/>
      </w:r>
      <w:r>
        <w:t>鉴于大量教学实践表明低等级学生答对一道高等级学生都答错的题的困难程度比高等级学生辅导帮助低等级学生一起答对一道题的困难程度更高，因此以上第二种激励策略中低等级学生获得的激励分（即log</w:t>
      </w:r>
      <w:r>
        <w:rPr>
          <w:vertAlign w:val="subscript"/>
        </w:rPr>
        <w:t>α</w:t>
      </w:r>
      <w:r>
        <w:t>(</w:t>
      </w:r>
      <w:r>
        <w:rPr>
          <w:i/>
        </w:rPr>
        <w:t>L</w:t>
      </w:r>
      <w:r>
        <w:rPr>
          <w:i/>
          <w:vertAlign w:val="subscript"/>
        </w:rPr>
        <w:t>s</w:t>
      </w:r>
      <w:r>
        <w:t>(</w:t>
      </w:r>
      <w:r>
        <w:rPr>
          <w:i/>
        </w:rPr>
        <w:t>s</w:t>
      </w:r>
      <w:r>
        <w:rPr>
          <w:vertAlign w:val="subscript"/>
        </w:rPr>
        <w:t>2</w:t>
      </w:r>
      <w:r>
        <w:t>)/</w:t>
      </w:r>
      <w:r>
        <w:rPr>
          <w:i/>
        </w:rPr>
        <w:t>L</w:t>
      </w:r>
      <w:r>
        <w:rPr>
          <w:i/>
          <w:vertAlign w:val="subscript"/>
        </w:rPr>
        <w:t>s</w:t>
      </w:r>
      <w:r>
        <w:t>(</w:t>
      </w:r>
      <w:r>
        <w:rPr>
          <w:i/>
        </w:rPr>
        <w:t>s</w:t>
      </w:r>
      <w:r>
        <w:rPr>
          <w:vertAlign w:val="subscript"/>
        </w:rPr>
        <w:t>1</w:t>
      </w:r>
      <w:r>
        <w:t>))）比以上第一种激励策略中高等级学生最多获得的激励分（即log</w:t>
      </w:r>
      <w:r>
        <w:rPr>
          <w:i/>
          <w:vertAlign w:val="subscript"/>
        </w:rPr>
        <w:t>α</w:t>
      </w:r>
      <w:r>
        <w:t>(</w:t>
      </w:r>
      <w:r>
        <w:rPr>
          <w:i/>
        </w:rPr>
        <w:t>L</w:t>
      </w:r>
      <w:r>
        <w:rPr>
          <w:i/>
          <w:vertAlign w:val="subscript"/>
        </w:rPr>
        <w:t>s</w:t>
      </w:r>
      <w:r>
        <w:t>(</w:t>
      </w:r>
      <w:r>
        <w:rPr>
          <w:i/>
        </w:rPr>
        <w:t>s</w:t>
      </w:r>
      <w:r>
        <w:rPr>
          <w:vertAlign w:val="subscript"/>
        </w:rPr>
        <w:t>1</w:t>
      </w:r>
      <w:r>
        <w:t>)-</w:t>
      </w:r>
      <w:r>
        <w:rPr>
          <w:i/>
        </w:rPr>
        <w:t>L</w:t>
      </w:r>
      <w:r>
        <w:rPr>
          <w:i/>
          <w:vertAlign w:val="subscript"/>
        </w:rPr>
        <w:t>s</w:t>
      </w:r>
      <w:r>
        <w:t>(</w:t>
      </w:r>
      <w:r>
        <w:rPr>
          <w:i/>
        </w:rPr>
        <w:t>s</w:t>
      </w:r>
      <w:r>
        <w:rPr>
          <w:vertAlign w:val="subscript"/>
        </w:rPr>
        <w:t>2</w:t>
      </w:r>
      <w:r>
        <w:t>))）要多。这两种激励策略的运用能够有效促进高等级学生和低等级学生组队形成异质组，从而强化结伴答题过程中学生间的竞争与合作。</w:t>
      </w:r>
    </w:p>
    <w:p>
      <w:pPr>
        <w:spacing w:before="0" w:beforeLines="-2147483648"/>
      </w:pPr>
      <w:r>
        <w:tab/>
      </w:r>
      <w:r>
        <w:t>为帮助读者更好地理解本文提出的游戏化同伴学习系统中学生答题得分</w:t>
      </w:r>
      <w:r>
        <w:rPr>
          <w:i/>
        </w:rPr>
        <w:t>C</w:t>
      </w:r>
      <w:r>
        <w:t>(</w:t>
      </w:r>
      <w:r>
        <w:rPr>
          <w:i/>
        </w:rPr>
        <w:t>s</w:t>
      </w:r>
      <w:r>
        <w:rPr>
          <w:i/>
          <w:vertAlign w:val="subscript"/>
        </w:rPr>
        <w:t>i</w:t>
      </w:r>
      <w:r>
        <w:t>,</w:t>
      </w:r>
      <w:r>
        <w:rPr>
          <w:rFonts w:hint="eastAsia"/>
        </w:rPr>
        <w:t xml:space="preserve"> </w:t>
      </w:r>
      <w:r>
        <w:rPr>
          <w:i/>
        </w:rPr>
        <w:t>Q</w:t>
      </w:r>
      <w:r>
        <w:t>)的计分策略，假设某题目对</w:t>
      </w:r>
      <w:r>
        <w:rPr>
          <w:i/>
        </w:rPr>
        <w:t>Q</w:t>
      </w:r>
      <w:r>
        <w:t>中每道题的分值|</w:t>
      </w:r>
      <w:r>
        <w:rPr>
          <w:i/>
        </w:rPr>
        <w:t>Q</w:t>
      </w:r>
      <w:r>
        <w:t>|=5且参数</w:t>
      </w:r>
      <w:r>
        <w:rPr>
          <w:i/>
        </w:rPr>
        <w:t>α</w:t>
      </w:r>
      <w:r>
        <w:t>=1.5，表1展示了一个结伴协作答题组</w:t>
      </w:r>
      <w:r>
        <w:rPr>
          <w:i/>
        </w:rPr>
        <w:t>S</w:t>
      </w:r>
      <w:r>
        <w:t>={</w:t>
      </w:r>
      <w:r>
        <w:rPr>
          <w:i/>
        </w:rPr>
        <w:t>s</w:t>
      </w:r>
      <w:r>
        <w:rPr>
          <w:vertAlign w:val="subscript"/>
        </w:rPr>
        <w:t>1</w:t>
      </w:r>
      <w:r>
        <w:t xml:space="preserve">, </w:t>
      </w:r>
      <w:r>
        <w:rPr>
          <w:i/>
        </w:rPr>
        <w:t>s</w:t>
      </w:r>
      <w:r>
        <w:rPr>
          <w:vertAlign w:val="subscript"/>
        </w:rPr>
        <w:t>2</w:t>
      </w:r>
      <w:r>
        <w:t>}内的两名学生</w:t>
      </w:r>
      <w:r>
        <w:rPr>
          <w:i/>
        </w:rPr>
        <w:t>s</w:t>
      </w:r>
      <w:r>
        <w:rPr>
          <w:vertAlign w:val="subscript"/>
        </w:rPr>
        <w:t>1</w:t>
      </w:r>
      <w:r>
        <w:t>和</w:t>
      </w:r>
      <w:r>
        <w:rPr>
          <w:i/>
        </w:rPr>
        <w:t>s</w:t>
      </w:r>
      <w:r>
        <w:rPr>
          <w:vertAlign w:val="subscript"/>
        </w:rPr>
        <w:t>2</w:t>
      </w:r>
      <w:r>
        <w:t>在他们等级不同以及针对</w:t>
      </w:r>
      <w:r>
        <w:rPr>
          <w:i/>
        </w:rPr>
        <w:t>Q</w:t>
      </w:r>
      <w:r>
        <w:t>的答题结果不同时每名的学生在系统中的答题得分。表1中括号里逗号前的数字表示学生</w:t>
      </w:r>
      <w:r>
        <w:rPr>
          <w:i/>
        </w:rPr>
        <w:t>s</w:t>
      </w:r>
      <w:r>
        <w:rPr>
          <w:vertAlign w:val="subscript"/>
        </w:rPr>
        <w:t>1</w:t>
      </w:r>
      <w:r>
        <w:t>的答题得分；逗号后的数字则表示学生</w:t>
      </w:r>
      <w:r>
        <w:rPr>
          <w:i/>
        </w:rPr>
        <w:t>s</w:t>
      </w:r>
      <w:r>
        <w:rPr>
          <w:vertAlign w:val="subscript"/>
        </w:rPr>
        <w:t>2</w:t>
      </w:r>
      <w:r>
        <w:t>的答题得分。且用表格背景颜色深浅来表示结伴协作答题的两名学生</w:t>
      </w:r>
      <w:r>
        <w:rPr>
          <w:i/>
        </w:rPr>
        <w:t>s</w:t>
      </w:r>
      <w:r>
        <w:rPr>
          <w:vertAlign w:val="subscript"/>
        </w:rPr>
        <w:t>1</w:t>
      </w:r>
      <w:r>
        <w:t>与</w:t>
      </w:r>
      <w:r>
        <w:rPr>
          <w:i/>
        </w:rPr>
        <w:t>s</w:t>
      </w:r>
      <w:r>
        <w:rPr>
          <w:vertAlign w:val="subscript"/>
        </w:rPr>
        <w:t>2</w:t>
      </w:r>
      <w:r>
        <w:t>间的等级差异大小：颜色越深表示</w:t>
      </w:r>
      <w:r>
        <w:rPr>
          <w:i/>
        </w:rPr>
        <w:t>s</w:t>
      </w:r>
      <w:r>
        <w:rPr>
          <w:vertAlign w:val="subscript"/>
        </w:rPr>
        <w:t>1</w:t>
      </w:r>
      <w:r>
        <w:t>与</w:t>
      </w:r>
      <w:r>
        <w:rPr>
          <w:i/>
        </w:rPr>
        <w:t>s</w:t>
      </w:r>
      <w:r>
        <w:rPr>
          <w:vertAlign w:val="subscript"/>
        </w:rPr>
        <w:t>2</w:t>
      </w:r>
      <w:r>
        <w:t>等级相差越大；颜色越浅则表示</w:t>
      </w:r>
      <w:r>
        <w:rPr>
          <w:i/>
        </w:rPr>
        <w:t>s</w:t>
      </w:r>
      <w:r>
        <w:rPr>
          <w:vertAlign w:val="subscript"/>
        </w:rPr>
        <w:t>1</w:t>
      </w:r>
      <w:r>
        <w:t>与</w:t>
      </w:r>
      <w:r>
        <w:rPr>
          <w:i/>
        </w:rPr>
        <w:t>s</w:t>
      </w:r>
      <w:r>
        <w:rPr>
          <w:vertAlign w:val="subscript"/>
        </w:rPr>
        <w:t>2</w:t>
      </w:r>
      <w:r>
        <w:t>等级相差越小。观察表1可知：结伴协作答题的学生双方的等级差异越大</w:t>
      </w:r>
      <w:r>
        <w:rPr>
          <w:rFonts w:hint="eastAsia"/>
        </w:rPr>
        <w:t>，</w:t>
      </w:r>
      <w:r>
        <w:t>则学生双方越有可能获得更大的激励得分，进而收获更大的答题得分。</w:t>
      </w:r>
    </w:p>
    <w:p>
      <w:pPr>
        <w:sectPr>
          <w:type w:val="continuous"/>
          <w:pgSz w:w="11906" w:h="16838"/>
          <w:pgMar w:top="1701" w:right="1077" w:bottom="1701" w:left="1134" w:header="1304" w:footer="1304" w:gutter="0"/>
          <w:cols w:space="425" w:num="2"/>
          <w:titlePg/>
          <w:docGrid w:linePitch="312" w:charSpace="0"/>
        </w:sectPr>
      </w:pPr>
    </w:p>
    <w:p>
      <w:pPr>
        <w:spacing w:line="280" w:lineRule="exact"/>
        <w:jc w:val="both"/>
        <w:rPr>
          <w:rFonts w:hint="eastAsia"/>
          <w:color w:val="000000"/>
          <w:sz w:val="18"/>
        </w:rPr>
      </w:pPr>
      <w:commentRangeStart w:id="1"/>
    </w:p>
    <w:p>
      <w:pPr>
        <w:spacing w:line="280" w:lineRule="exact"/>
        <w:jc w:val="center"/>
        <w:rPr>
          <w:color w:val="000000"/>
          <w:sz w:val="18"/>
        </w:rPr>
      </w:pPr>
      <w:r>
        <w:rPr>
          <w:color w:val="000000"/>
          <w:sz w:val="18"/>
          <w:szCs w:val="18"/>
        </w:rPr>
        <w:t>表1 结伴答题的双方学生等级不同时针对题目对</w:t>
      </w:r>
      <w:r>
        <w:rPr>
          <w:i/>
          <w:iCs/>
          <w:color w:val="000000"/>
          <w:sz w:val="18"/>
          <w:szCs w:val="18"/>
        </w:rPr>
        <w:t>Q</w:t>
      </w:r>
      <w:r>
        <w:rPr>
          <w:color w:val="000000"/>
          <w:sz w:val="18"/>
          <w:szCs w:val="18"/>
        </w:rPr>
        <w:t>的答题得分矩阵（|</w:t>
      </w:r>
      <w:r>
        <w:rPr>
          <w:i/>
          <w:iCs/>
          <w:color w:val="000000"/>
          <w:sz w:val="18"/>
          <w:szCs w:val="18"/>
        </w:rPr>
        <w:t>Q</w:t>
      </w:r>
      <w:r>
        <w:rPr>
          <w:color w:val="000000"/>
          <w:sz w:val="18"/>
          <w:szCs w:val="18"/>
        </w:rPr>
        <w:t xml:space="preserve">|=5, </w:t>
      </w:r>
      <w:r>
        <w:rPr>
          <w:i/>
          <w:iCs/>
          <w:color w:val="000000"/>
          <w:sz w:val="18"/>
          <w:szCs w:val="18"/>
        </w:rPr>
        <w:t>α=</w:t>
      </w:r>
      <w:r>
        <w:rPr>
          <w:color w:val="000000"/>
          <w:sz w:val="18"/>
          <w:szCs w:val="18"/>
        </w:rPr>
        <w:t>1.5）</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134"/>
        <w:gridCol w:w="1134"/>
        <w:gridCol w:w="1134"/>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1134" w:type="dxa"/>
            <w:tcBorders>
              <w:tl2br w:val="single" w:color="auto" w:sz="4" w:space="0"/>
            </w:tcBorders>
          </w:tcPr>
          <w:p>
            <w:pPr>
              <w:spacing w:line="160" w:lineRule="exact"/>
              <w:jc w:val="right"/>
              <w:rPr>
                <w:b/>
                <w:bCs/>
                <w:color w:val="000000"/>
                <w:sz w:val="15"/>
                <w:szCs w:val="15"/>
              </w:rPr>
            </w:pPr>
            <w:r>
              <w:rPr>
                <w:b/>
                <w:bCs/>
                <w:color w:val="000000"/>
                <w:sz w:val="15"/>
                <w:szCs w:val="15"/>
              </w:rPr>
              <w:t>学生</w:t>
            </w:r>
            <w:r>
              <w:rPr>
                <w:b/>
                <w:bCs/>
                <w:i/>
                <w:iCs/>
                <w:color w:val="000000"/>
                <w:sz w:val="15"/>
                <w:szCs w:val="15"/>
              </w:rPr>
              <w:t>s</w:t>
            </w:r>
            <w:r>
              <w:rPr>
                <w:b/>
                <w:bCs/>
                <w:color w:val="000000"/>
                <w:sz w:val="15"/>
                <w:szCs w:val="15"/>
                <w:vertAlign w:val="subscript"/>
              </w:rPr>
              <w:t>2</w:t>
            </w:r>
          </w:p>
          <w:p>
            <w:pPr>
              <w:spacing w:line="160" w:lineRule="exact"/>
              <w:jc w:val="left"/>
              <w:rPr>
                <w:b/>
                <w:bCs/>
                <w:color w:val="000000"/>
                <w:sz w:val="15"/>
                <w:szCs w:val="15"/>
              </w:rPr>
            </w:pPr>
            <w:r>
              <w:rPr>
                <w:b/>
                <w:bCs/>
                <w:sz w:val="15"/>
                <w:szCs w:val="15"/>
              </w:rPr>
              <w:t>学生</w:t>
            </w:r>
            <w:r>
              <w:rPr>
                <w:b/>
                <w:bCs/>
                <w:i/>
                <w:iCs/>
                <w:sz w:val="15"/>
                <w:szCs w:val="15"/>
              </w:rPr>
              <w:t>s</w:t>
            </w:r>
            <w:r>
              <w:rPr>
                <w:b/>
                <w:bCs/>
                <w:sz w:val="15"/>
                <w:szCs w:val="15"/>
                <w:vertAlign w:val="subscript"/>
              </w:rPr>
              <w:t>1</w:t>
            </w:r>
          </w:p>
        </w:tc>
        <w:tc>
          <w:tcPr>
            <w:tcW w:w="1134" w:type="dxa"/>
          </w:tcPr>
          <w:p>
            <w:pPr>
              <w:jc w:val="center"/>
              <w:rPr>
                <w:b/>
                <w:bCs/>
                <w:color w:val="000000"/>
                <w:sz w:val="15"/>
                <w:szCs w:val="15"/>
              </w:rPr>
            </w:pPr>
            <w:r>
              <w:rPr>
                <w:b/>
                <w:bCs/>
                <w:color w:val="000000"/>
                <w:sz w:val="15"/>
                <w:szCs w:val="15"/>
              </w:rPr>
              <w:t>青铜-答对</w:t>
            </w:r>
          </w:p>
        </w:tc>
        <w:tc>
          <w:tcPr>
            <w:tcW w:w="1134" w:type="dxa"/>
          </w:tcPr>
          <w:p>
            <w:pPr>
              <w:jc w:val="center"/>
              <w:rPr>
                <w:b/>
                <w:bCs/>
                <w:color w:val="000000"/>
                <w:sz w:val="15"/>
                <w:szCs w:val="15"/>
              </w:rPr>
            </w:pPr>
            <w:r>
              <w:rPr>
                <w:b/>
                <w:bCs/>
                <w:color w:val="000000"/>
                <w:sz w:val="15"/>
                <w:szCs w:val="15"/>
              </w:rPr>
              <w:t>青铜-答错</w:t>
            </w:r>
          </w:p>
        </w:tc>
        <w:tc>
          <w:tcPr>
            <w:tcW w:w="1134" w:type="dxa"/>
          </w:tcPr>
          <w:p>
            <w:pPr>
              <w:jc w:val="center"/>
              <w:rPr>
                <w:b/>
                <w:bCs/>
                <w:color w:val="000000"/>
                <w:sz w:val="15"/>
                <w:szCs w:val="15"/>
              </w:rPr>
            </w:pPr>
            <w:r>
              <w:rPr>
                <w:b/>
                <w:bCs/>
                <w:color w:val="000000"/>
                <w:sz w:val="15"/>
                <w:szCs w:val="15"/>
              </w:rPr>
              <w:t>白银-答对</w:t>
            </w:r>
          </w:p>
        </w:tc>
        <w:tc>
          <w:tcPr>
            <w:tcW w:w="1134" w:type="dxa"/>
          </w:tcPr>
          <w:p>
            <w:pPr>
              <w:jc w:val="center"/>
              <w:rPr>
                <w:b/>
                <w:bCs/>
                <w:color w:val="000000"/>
                <w:sz w:val="15"/>
                <w:szCs w:val="15"/>
              </w:rPr>
            </w:pPr>
            <w:r>
              <w:rPr>
                <w:b/>
                <w:bCs/>
                <w:color w:val="000000"/>
                <w:sz w:val="15"/>
                <w:szCs w:val="15"/>
              </w:rPr>
              <w:t>白银-答错</w:t>
            </w:r>
          </w:p>
        </w:tc>
        <w:tc>
          <w:tcPr>
            <w:tcW w:w="1134" w:type="dxa"/>
          </w:tcPr>
          <w:p>
            <w:pPr>
              <w:jc w:val="center"/>
              <w:rPr>
                <w:b/>
                <w:bCs/>
                <w:color w:val="000000"/>
                <w:sz w:val="15"/>
                <w:szCs w:val="15"/>
              </w:rPr>
            </w:pPr>
            <w:r>
              <w:rPr>
                <w:b/>
                <w:bCs/>
                <w:color w:val="000000"/>
                <w:sz w:val="15"/>
                <w:szCs w:val="15"/>
              </w:rPr>
              <w:t>黄金-答对</w:t>
            </w:r>
          </w:p>
        </w:tc>
        <w:tc>
          <w:tcPr>
            <w:tcW w:w="1134" w:type="dxa"/>
          </w:tcPr>
          <w:p>
            <w:pPr>
              <w:jc w:val="center"/>
              <w:rPr>
                <w:b/>
                <w:bCs/>
                <w:color w:val="000000"/>
                <w:sz w:val="15"/>
                <w:szCs w:val="15"/>
              </w:rPr>
            </w:pPr>
            <w:r>
              <w:rPr>
                <w:b/>
                <w:bCs/>
                <w:color w:val="000000"/>
                <w:sz w:val="15"/>
                <w:szCs w:val="15"/>
              </w:rPr>
              <w:t>黄金-答错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Pr>
          <w:p>
            <w:pPr>
              <w:spacing w:line="280" w:lineRule="exact"/>
              <w:jc w:val="center"/>
              <w:rPr>
                <w:b/>
                <w:bCs/>
                <w:color w:val="000000"/>
                <w:sz w:val="15"/>
                <w:szCs w:val="15"/>
              </w:rPr>
            </w:pPr>
            <w:r>
              <w:rPr>
                <w:b/>
                <w:bCs/>
                <w:color w:val="000000"/>
                <w:sz w:val="15"/>
                <w:szCs w:val="15"/>
              </w:rPr>
              <w:t>青铜-答对</w:t>
            </w:r>
          </w:p>
        </w:tc>
        <w:tc>
          <w:tcPr>
            <w:tcW w:w="1134" w:type="dxa"/>
            <w:shd w:val="clear" w:color="auto" w:fill="FFFFFF" w:themeFill="background1"/>
          </w:tcPr>
          <w:p>
            <w:pPr>
              <w:spacing w:line="280" w:lineRule="exact"/>
              <w:jc w:val="center"/>
              <w:rPr>
                <w:color w:val="000000"/>
                <w:sz w:val="15"/>
                <w:szCs w:val="15"/>
              </w:rPr>
            </w:pPr>
            <w:r>
              <w:rPr>
                <w:color w:val="000000"/>
                <w:sz w:val="15"/>
                <w:szCs w:val="15"/>
              </w:rPr>
              <w:t>(5,5)</w:t>
            </w:r>
          </w:p>
        </w:tc>
        <w:tc>
          <w:tcPr>
            <w:tcW w:w="1134" w:type="dxa"/>
            <w:shd w:val="clear" w:color="auto" w:fill="FFFFFF" w:themeFill="background1"/>
          </w:tcPr>
          <w:p>
            <w:pPr>
              <w:spacing w:line="280" w:lineRule="exact"/>
              <w:jc w:val="center"/>
              <w:rPr>
                <w:color w:val="000000"/>
                <w:sz w:val="15"/>
                <w:szCs w:val="15"/>
              </w:rPr>
            </w:pPr>
            <w:r>
              <w:rPr>
                <w:color w:val="000000"/>
                <w:sz w:val="15"/>
                <w:szCs w:val="15"/>
              </w:rPr>
              <w:t>(5,0)</w:t>
            </w:r>
          </w:p>
        </w:tc>
        <w:tc>
          <w:tcPr>
            <w:tcW w:w="1134" w:type="dxa"/>
            <w:shd w:val="clear" w:color="auto" w:fill="D7D7D7" w:themeFill="background1" w:themeFillShade="D8"/>
          </w:tcPr>
          <w:p>
            <w:pPr>
              <w:spacing w:line="280" w:lineRule="exact"/>
              <w:jc w:val="center"/>
              <w:rPr>
                <w:color w:val="000000"/>
                <w:sz w:val="15"/>
                <w:szCs w:val="15"/>
              </w:rPr>
            </w:pPr>
            <w:r>
              <w:rPr>
                <w:color w:val="000000"/>
                <w:sz w:val="15"/>
                <w:szCs w:val="15"/>
              </w:rPr>
              <w:t>(5,6.3)</w:t>
            </w:r>
          </w:p>
        </w:tc>
        <w:tc>
          <w:tcPr>
            <w:tcW w:w="1134" w:type="dxa"/>
            <w:shd w:val="clear" w:color="auto" w:fill="D7D7D7" w:themeFill="background1" w:themeFillShade="D8"/>
          </w:tcPr>
          <w:p>
            <w:pPr>
              <w:spacing w:line="280" w:lineRule="exact"/>
              <w:jc w:val="center"/>
              <w:rPr>
                <w:color w:val="000000"/>
                <w:sz w:val="15"/>
                <w:szCs w:val="15"/>
              </w:rPr>
            </w:pPr>
            <w:r>
              <w:rPr>
                <w:color w:val="000000"/>
                <w:sz w:val="15"/>
                <w:szCs w:val="15"/>
              </w:rPr>
              <w:t>(10.3,0)</w:t>
            </w:r>
          </w:p>
        </w:tc>
        <w:tc>
          <w:tcPr>
            <w:tcW w:w="1134" w:type="dxa"/>
            <w:shd w:val="clear" w:color="auto" w:fill="A4A4A4" w:themeFill="background1" w:themeFillShade="A5"/>
          </w:tcPr>
          <w:p>
            <w:pPr>
              <w:spacing w:line="280" w:lineRule="exact"/>
              <w:jc w:val="center"/>
              <w:rPr>
                <w:color w:val="000000"/>
                <w:sz w:val="15"/>
                <w:szCs w:val="15"/>
              </w:rPr>
            </w:pPr>
            <w:r>
              <w:rPr>
                <w:color w:val="000000"/>
                <w:sz w:val="15"/>
                <w:szCs w:val="15"/>
              </w:rPr>
              <w:t>(5,7.4)</w:t>
            </w:r>
          </w:p>
        </w:tc>
        <w:tc>
          <w:tcPr>
            <w:tcW w:w="1134" w:type="dxa"/>
            <w:shd w:val="clear" w:color="auto" w:fill="A4A4A4" w:themeFill="background1" w:themeFillShade="A5"/>
          </w:tcPr>
          <w:p>
            <w:pPr>
              <w:spacing w:line="280" w:lineRule="exact"/>
              <w:jc w:val="center"/>
              <w:rPr>
                <w:color w:val="000000"/>
                <w:sz w:val="15"/>
                <w:szCs w:val="15"/>
              </w:rPr>
            </w:pPr>
            <w:r>
              <w:rPr>
                <w:color w:val="000000"/>
                <w:sz w:val="15"/>
                <w:szCs w:val="15"/>
              </w:rPr>
              <w:t>(12.2,0)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Pr>
          <w:p>
            <w:pPr>
              <w:spacing w:line="280" w:lineRule="exact"/>
              <w:jc w:val="center"/>
              <w:rPr>
                <w:b/>
                <w:bCs/>
                <w:color w:val="000000"/>
                <w:sz w:val="15"/>
                <w:szCs w:val="15"/>
              </w:rPr>
            </w:pPr>
            <w:r>
              <w:rPr>
                <w:b/>
                <w:bCs/>
                <w:color w:val="000000"/>
                <w:sz w:val="15"/>
                <w:szCs w:val="15"/>
              </w:rPr>
              <w:t>青铜-答错</w:t>
            </w:r>
          </w:p>
        </w:tc>
        <w:tc>
          <w:tcPr>
            <w:tcW w:w="1134" w:type="dxa"/>
            <w:shd w:val="clear" w:color="auto" w:fill="FFFFFF" w:themeFill="background1"/>
          </w:tcPr>
          <w:p>
            <w:pPr>
              <w:spacing w:line="280" w:lineRule="exact"/>
              <w:jc w:val="center"/>
              <w:rPr>
                <w:color w:val="000000"/>
                <w:sz w:val="15"/>
                <w:szCs w:val="15"/>
              </w:rPr>
            </w:pPr>
            <w:r>
              <w:rPr>
                <w:color w:val="000000"/>
                <w:sz w:val="15"/>
                <w:szCs w:val="15"/>
              </w:rPr>
              <w:t>(0,5)</w:t>
            </w:r>
          </w:p>
        </w:tc>
        <w:tc>
          <w:tcPr>
            <w:tcW w:w="1134" w:type="dxa"/>
            <w:shd w:val="clear" w:color="auto" w:fill="FFFFFF" w:themeFill="background1"/>
          </w:tcPr>
          <w:p>
            <w:pPr>
              <w:spacing w:line="280" w:lineRule="exact"/>
              <w:jc w:val="center"/>
              <w:rPr>
                <w:color w:val="000000"/>
                <w:sz w:val="15"/>
                <w:szCs w:val="15"/>
              </w:rPr>
            </w:pPr>
            <w:r>
              <w:rPr>
                <w:color w:val="000000"/>
                <w:sz w:val="15"/>
                <w:szCs w:val="15"/>
              </w:rPr>
              <w:t>(0,0)</w:t>
            </w:r>
          </w:p>
        </w:tc>
        <w:tc>
          <w:tcPr>
            <w:tcW w:w="1134" w:type="dxa"/>
            <w:shd w:val="clear" w:color="auto" w:fill="D7D7D7" w:themeFill="background1" w:themeFillShade="D8"/>
          </w:tcPr>
          <w:p>
            <w:pPr>
              <w:spacing w:line="280" w:lineRule="exact"/>
              <w:jc w:val="center"/>
              <w:rPr>
                <w:color w:val="000000"/>
                <w:sz w:val="15"/>
                <w:szCs w:val="15"/>
              </w:rPr>
            </w:pPr>
            <w:r>
              <w:rPr>
                <w:color w:val="000000"/>
                <w:sz w:val="15"/>
                <w:szCs w:val="15"/>
              </w:rPr>
              <w:t>(0,5)</w:t>
            </w:r>
          </w:p>
        </w:tc>
        <w:tc>
          <w:tcPr>
            <w:tcW w:w="1134" w:type="dxa"/>
            <w:shd w:val="clear" w:color="auto" w:fill="D7D7D7" w:themeFill="background1" w:themeFillShade="D8"/>
          </w:tcPr>
          <w:p>
            <w:pPr>
              <w:spacing w:line="280" w:lineRule="exact"/>
              <w:jc w:val="center"/>
              <w:rPr>
                <w:color w:val="000000"/>
                <w:sz w:val="15"/>
                <w:szCs w:val="15"/>
              </w:rPr>
            </w:pPr>
            <w:r>
              <w:rPr>
                <w:color w:val="000000"/>
                <w:sz w:val="15"/>
                <w:szCs w:val="15"/>
              </w:rPr>
              <w:t>(0,0)</w:t>
            </w:r>
          </w:p>
        </w:tc>
        <w:tc>
          <w:tcPr>
            <w:tcW w:w="1134" w:type="dxa"/>
            <w:shd w:val="clear" w:color="auto" w:fill="A4A4A4" w:themeFill="background1" w:themeFillShade="A5"/>
          </w:tcPr>
          <w:p>
            <w:pPr>
              <w:spacing w:line="280" w:lineRule="exact"/>
              <w:jc w:val="center"/>
              <w:rPr>
                <w:color w:val="000000"/>
                <w:sz w:val="15"/>
                <w:szCs w:val="15"/>
              </w:rPr>
            </w:pPr>
            <w:r>
              <w:rPr>
                <w:color w:val="000000"/>
                <w:sz w:val="15"/>
                <w:szCs w:val="15"/>
              </w:rPr>
              <w:t>(0,5)</w:t>
            </w:r>
          </w:p>
        </w:tc>
        <w:tc>
          <w:tcPr>
            <w:tcW w:w="1134" w:type="dxa"/>
            <w:shd w:val="clear" w:color="auto" w:fill="A4A4A4" w:themeFill="background1" w:themeFillShade="A5"/>
          </w:tcPr>
          <w:p>
            <w:pPr>
              <w:spacing w:line="280" w:lineRule="exact"/>
              <w:jc w:val="center"/>
              <w:rPr>
                <w:color w:val="000000"/>
                <w:sz w:val="15"/>
                <w:szCs w:val="15"/>
              </w:rPr>
            </w:pPr>
            <w:r>
              <w:rPr>
                <w:color w:val="000000"/>
                <w:sz w:val="15"/>
                <w:szCs w:val="15"/>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Pr>
          <w:p>
            <w:pPr>
              <w:spacing w:line="280" w:lineRule="exact"/>
              <w:jc w:val="center"/>
              <w:rPr>
                <w:b/>
                <w:bCs/>
                <w:color w:val="000000"/>
                <w:sz w:val="15"/>
                <w:szCs w:val="15"/>
              </w:rPr>
            </w:pPr>
            <w:r>
              <w:rPr>
                <w:b/>
                <w:bCs/>
                <w:color w:val="000000"/>
                <w:sz w:val="15"/>
                <w:szCs w:val="15"/>
              </w:rPr>
              <w:t>白银-答对</w:t>
            </w:r>
          </w:p>
        </w:tc>
        <w:tc>
          <w:tcPr>
            <w:tcW w:w="1134" w:type="dxa"/>
            <w:shd w:val="clear" w:color="auto" w:fill="D7D7D7" w:themeFill="background1" w:themeFillShade="D8"/>
          </w:tcPr>
          <w:p>
            <w:pPr>
              <w:spacing w:line="280" w:lineRule="exact"/>
              <w:jc w:val="center"/>
              <w:rPr>
                <w:color w:val="000000"/>
                <w:sz w:val="15"/>
                <w:szCs w:val="15"/>
              </w:rPr>
            </w:pPr>
            <w:r>
              <w:rPr>
                <w:color w:val="000000"/>
                <w:sz w:val="15"/>
                <w:szCs w:val="15"/>
              </w:rPr>
              <w:t>(6.3,5)</w:t>
            </w:r>
          </w:p>
        </w:tc>
        <w:tc>
          <w:tcPr>
            <w:tcW w:w="1134" w:type="dxa"/>
            <w:shd w:val="clear" w:color="auto" w:fill="D7D7D7" w:themeFill="background1" w:themeFillShade="D8"/>
          </w:tcPr>
          <w:p>
            <w:pPr>
              <w:spacing w:line="280" w:lineRule="exact"/>
              <w:jc w:val="center"/>
              <w:rPr>
                <w:color w:val="000000"/>
                <w:sz w:val="15"/>
                <w:szCs w:val="15"/>
              </w:rPr>
            </w:pPr>
            <w:r>
              <w:rPr>
                <w:color w:val="000000"/>
                <w:sz w:val="15"/>
                <w:szCs w:val="15"/>
              </w:rPr>
              <w:t>(5,0)</w:t>
            </w:r>
          </w:p>
        </w:tc>
        <w:tc>
          <w:tcPr>
            <w:tcW w:w="1134" w:type="dxa"/>
            <w:shd w:val="clear" w:color="auto" w:fill="FFFFFF" w:themeFill="background1"/>
          </w:tcPr>
          <w:p>
            <w:pPr>
              <w:spacing w:line="280" w:lineRule="exact"/>
              <w:jc w:val="center"/>
              <w:rPr>
                <w:color w:val="000000"/>
                <w:sz w:val="15"/>
                <w:szCs w:val="15"/>
              </w:rPr>
            </w:pPr>
            <w:r>
              <w:rPr>
                <w:color w:val="000000"/>
                <w:sz w:val="15"/>
                <w:szCs w:val="15"/>
              </w:rPr>
              <w:t>(5,5)</w:t>
            </w:r>
          </w:p>
        </w:tc>
        <w:tc>
          <w:tcPr>
            <w:tcW w:w="1134" w:type="dxa"/>
            <w:shd w:val="clear" w:color="auto" w:fill="FFFFFF" w:themeFill="background1"/>
          </w:tcPr>
          <w:p>
            <w:pPr>
              <w:spacing w:line="280" w:lineRule="exact"/>
              <w:jc w:val="center"/>
              <w:rPr>
                <w:color w:val="000000"/>
                <w:sz w:val="15"/>
                <w:szCs w:val="15"/>
              </w:rPr>
            </w:pPr>
            <w:r>
              <w:rPr>
                <w:color w:val="000000"/>
                <w:sz w:val="15"/>
                <w:szCs w:val="15"/>
              </w:rPr>
              <w:t>(5,0)</w:t>
            </w:r>
          </w:p>
        </w:tc>
        <w:tc>
          <w:tcPr>
            <w:tcW w:w="1134" w:type="dxa"/>
            <w:shd w:val="clear" w:color="auto" w:fill="D7D7D7" w:themeFill="background1" w:themeFillShade="D8"/>
          </w:tcPr>
          <w:p>
            <w:pPr>
              <w:spacing w:line="280" w:lineRule="exact"/>
              <w:jc w:val="center"/>
              <w:rPr>
                <w:color w:val="000000"/>
                <w:sz w:val="15"/>
                <w:szCs w:val="15"/>
              </w:rPr>
            </w:pPr>
            <w:r>
              <w:rPr>
                <w:color w:val="000000"/>
                <w:sz w:val="15"/>
                <w:szCs w:val="15"/>
              </w:rPr>
              <w:t>(5,6.5)</w:t>
            </w:r>
          </w:p>
        </w:tc>
        <w:tc>
          <w:tcPr>
            <w:tcW w:w="1134" w:type="dxa"/>
            <w:shd w:val="clear" w:color="auto" w:fill="D7D7D7" w:themeFill="background1" w:themeFillShade="D8"/>
          </w:tcPr>
          <w:p>
            <w:pPr>
              <w:spacing w:line="280" w:lineRule="exact"/>
              <w:jc w:val="center"/>
              <w:rPr>
                <w:color w:val="000000"/>
                <w:sz w:val="15"/>
                <w:szCs w:val="15"/>
              </w:rPr>
            </w:pPr>
            <w:r>
              <w:rPr>
                <w:color w:val="000000"/>
                <w:sz w:val="15"/>
                <w:szCs w:val="15"/>
              </w:rPr>
              <w:t>(10.3,0)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Pr>
          <w:p>
            <w:pPr>
              <w:spacing w:line="280" w:lineRule="exact"/>
              <w:jc w:val="center"/>
              <w:rPr>
                <w:b/>
                <w:bCs/>
                <w:color w:val="000000"/>
                <w:sz w:val="15"/>
                <w:szCs w:val="15"/>
              </w:rPr>
            </w:pPr>
            <w:r>
              <w:rPr>
                <w:b/>
                <w:bCs/>
                <w:color w:val="000000"/>
                <w:sz w:val="15"/>
                <w:szCs w:val="15"/>
              </w:rPr>
              <w:t>白银-答错</w:t>
            </w:r>
          </w:p>
        </w:tc>
        <w:tc>
          <w:tcPr>
            <w:tcW w:w="1134" w:type="dxa"/>
            <w:shd w:val="clear" w:color="auto" w:fill="D7D7D7" w:themeFill="background1" w:themeFillShade="D8"/>
          </w:tcPr>
          <w:p>
            <w:pPr>
              <w:spacing w:line="280" w:lineRule="exact"/>
              <w:jc w:val="center"/>
              <w:rPr>
                <w:color w:val="000000"/>
                <w:sz w:val="15"/>
                <w:szCs w:val="15"/>
              </w:rPr>
            </w:pPr>
            <w:r>
              <w:rPr>
                <w:color w:val="000000"/>
                <w:sz w:val="15"/>
                <w:szCs w:val="15"/>
              </w:rPr>
              <w:t>(0,10.3)</w:t>
            </w:r>
          </w:p>
        </w:tc>
        <w:tc>
          <w:tcPr>
            <w:tcW w:w="1134" w:type="dxa"/>
            <w:shd w:val="clear" w:color="auto" w:fill="D7D7D7" w:themeFill="background1" w:themeFillShade="D8"/>
          </w:tcPr>
          <w:p>
            <w:pPr>
              <w:spacing w:line="280" w:lineRule="exact"/>
              <w:jc w:val="center"/>
              <w:rPr>
                <w:color w:val="000000"/>
                <w:sz w:val="15"/>
                <w:szCs w:val="15"/>
              </w:rPr>
            </w:pPr>
            <w:r>
              <w:rPr>
                <w:color w:val="000000"/>
                <w:sz w:val="15"/>
                <w:szCs w:val="15"/>
              </w:rPr>
              <w:t>(0,0)</w:t>
            </w:r>
          </w:p>
        </w:tc>
        <w:tc>
          <w:tcPr>
            <w:tcW w:w="1134" w:type="dxa"/>
            <w:shd w:val="clear" w:color="auto" w:fill="FFFFFF" w:themeFill="background1"/>
          </w:tcPr>
          <w:p>
            <w:pPr>
              <w:spacing w:line="280" w:lineRule="exact"/>
              <w:jc w:val="center"/>
              <w:rPr>
                <w:color w:val="000000"/>
                <w:sz w:val="15"/>
                <w:szCs w:val="15"/>
              </w:rPr>
            </w:pPr>
            <w:r>
              <w:rPr>
                <w:color w:val="000000"/>
                <w:sz w:val="15"/>
                <w:szCs w:val="15"/>
              </w:rPr>
              <w:t>(0,5)</w:t>
            </w:r>
          </w:p>
        </w:tc>
        <w:tc>
          <w:tcPr>
            <w:tcW w:w="1134" w:type="dxa"/>
            <w:shd w:val="clear" w:color="auto" w:fill="FFFFFF" w:themeFill="background1"/>
          </w:tcPr>
          <w:p>
            <w:pPr>
              <w:spacing w:line="280" w:lineRule="exact"/>
              <w:jc w:val="center"/>
              <w:rPr>
                <w:color w:val="000000"/>
                <w:sz w:val="15"/>
                <w:szCs w:val="15"/>
              </w:rPr>
            </w:pPr>
            <w:r>
              <w:rPr>
                <w:color w:val="000000"/>
                <w:sz w:val="15"/>
                <w:szCs w:val="15"/>
              </w:rPr>
              <w:t>(0,0)</w:t>
            </w:r>
          </w:p>
        </w:tc>
        <w:tc>
          <w:tcPr>
            <w:tcW w:w="1134" w:type="dxa"/>
            <w:shd w:val="clear" w:color="auto" w:fill="D7D7D7" w:themeFill="background1" w:themeFillShade="D8"/>
          </w:tcPr>
          <w:p>
            <w:pPr>
              <w:spacing w:line="280" w:lineRule="exact"/>
              <w:jc w:val="center"/>
              <w:rPr>
                <w:color w:val="000000"/>
                <w:sz w:val="15"/>
                <w:szCs w:val="15"/>
              </w:rPr>
            </w:pPr>
            <w:r>
              <w:rPr>
                <w:color w:val="000000"/>
                <w:sz w:val="15"/>
                <w:szCs w:val="15"/>
              </w:rPr>
              <w:t>(0,5)</w:t>
            </w:r>
          </w:p>
        </w:tc>
        <w:tc>
          <w:tcPr>
            <w:tcW w:w="1134" w:type="dxa"/>
            <w:shd w:val="clear" w:color="auto" w:fill="D7D7D7" w:themeFill="background1" w:themeFillShade="D8"/>
          </w:tcPr>
          <w:p>
            <w:pPr>
              <w:spacing w:line="280" w:lineRule="exact"/>
              <w:jc w:val="center"/>
              <w:rPr>
                <w:color w:val="000000"/>
                <w:sz w:val="15"/>
                <w:szCs w:val="15"/>
              </w:rPr>
            </w:pPr>
            <w:r>
              <w:rPr>
                <w:color w:val="000000"/>
                <w:sz w:val="15"/>
                <w:szCs w:val="15"/>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Pr>
          <w:p>
            <w:pPr>
              <w:spacing w:line="280" w:lineRule="exact"/>
              <w:jc w:val="center"/>
              <w:rPr>
                <w:b/>
                <w:bCs/>
                <w:color w:val="000000"/>
                <w:sz w:val="15"/>
                <w:szCs w:val="15"/>
              </w:rPr>
            </w:pPr>
            <w:r>
              <w:rPr>
                <w:b/>
                <w:bCs/>
                <w:color w:val="000000"/>
                <w:sz w:val="15"/>
                <w:szCs w:val="15"/>
              </w:rPr>
              <w:t>黄金-答对</w:t>
            </w:r>
          </w:p>
        </w:tc>
        <w:tc>
          <w:tcPr>
            <w:tcW w:w="1134" w:type="dxa"/>
            <w:shd w:val="clear" w:color="auto" w:fill="A4A4A4" w:themeFill="background1" w:themeFillShade="A5"/>
          </w:tcPr>
          <w:p>
            <w:pPr>
              <w:spacing w:line="280" w:lineRule="exact"/>
              <w:jc w:val="center"/>
              <w:rPr>
                <w:color w:val="000000"/>
                <w:sz w:val="15"/>
                <w:szCs w:val="15"/>
              </w:rPr>
            </w:pPr>
            <w:r>
              <w:rPr>
                <w:color w:val="000000"/>
                <w:sz w:val="15"/>
                <w:szCs w:val="15"/>
              </w:rPr>
              <w:t>(7.4,5)</w:t>
            </w:r>
          </w:p>
        </w:tc>
        <w:tc>
          <w:tcPr>
            <w:tcW w:w="1134" w:type="dxa"/>
            <w:shd w:val="clear" w:color="auto" w:fill="A4A4A4" w:themeFill="background1" w:themeFillShade="A5"/>
          </w:tcPr>
          <w:p>
            <w:pPr>
              <w:spacing w:line="280" w:lineRule="exact"/>
              <w:jc w:val="center"/>
              <w:rPr>
                <w:color w:val="000000"/>
                <w:sz w:val="15"/>
                <w:szCs w:val="15"/>
              </w:rPr>
            </w:pPr>
            <w:r>
              <w:rPr>
                <w:color w:val="000000"/>
                <w:sz w:val="15"/>
                <w:szCs w:val="15"/>
              </w:rPr>
              <w:t>(5,0)</w:t>
            </w:r>
          </w:p>
        </w:tc>
        <w:tc>
          <w:tcPr>
            <w:tcW w:w="1134" w:type="dxa"/>
            <w:shd w:val="clear" w:color="auto" w:fill="D7D7D7" w:themeFill="background1" w:themeFillShade="D8"/>
          </w:tcPr>
          <w:p>
            <w:pPr>
              <w:spacing w:line="280" w:lineRule="exact"/>
              <w:jc w:val="center"/>
              <w:rPr>
                <w:color w:val="000000"/>
                <w:sz w:val="15"/>
                <w:szCs w:val="15"/>
              </w:rPr>
            </w:pPr>
            <w:r>
              <w:rPr>
                <w:color w:val="000000"/>
                <w:sz w:val="15"/>
                <w:szCs w:val="15"/>
              </w:rPr>
              <w:t>(6.5,5)</w:t>
            </w:r>
          </w:p>
        </w:tc>
        <w:tc>
          <w:tcPr>
            <w:tcW w:w="1134" w:type="dxa"/>
            <w:shd w:val="clear" w:color="auto" w:fill="D7D7D7" w:themeFill="background1" w:themeFillShade="D8"/>
          </w:tcPr>
          <w:p>
            <w:pPr>
              <w:spacing w:line="280" w:lineRule="exact"/>
              <w:jc w:val="center"/>
              <w:rPr>
                <w:color w:val="000000"/>
                <w:sz w:val="15"/>
                <w:szCs w:val="15"/>
              </w:rPr>
            </w:pPr>
            <w:r>
              <w:rPr>
                <w:color w:val="000000"/>
                <w:sz w:val="15"/>
                <w:szCs w:val="15"/>
              </w:rPr>
              <w:t>(5,0)</w:t>
            </w:r>
          </w:p>
        </w:tc>
        <w:tc>
          <w:tcPr>
            <w:tcW w:w="1134" w:type="dxa"/>
            <w:shd w:val="clear" w:color="auto" w:fill="FFFFFF" w:themeFill="background1"/>
          </w:tcPr>
          <w:p>
            <w:pPr>
              <w:spacing w:line="280" w:lineRule="exact"/>
              <w:jc w:val="center"/>
              <w:rPr>
                <w:color w:val="000000"/>
                <w:sz w:val="15"/>
                <w:szCs w:val="15"/>
              </w:rPr>
            </w:pPr>
            <w:r>
              <w:rPr>
                <w:color w:val="000000"/>
                <w:sz w:val="15"/>
                <w:szCs w:val="15"/>
              </w:rPr>
              <w:t>(5,5)</w:t>
            </w:r>
          </w:p>
        </w:tc>
        <w:tc>
          <w:tcPr>
            <w:tcW w:w="1134" w:type="dxa"/>
            <w:shd w:val="clear" w:color="auto" w:fill="FFFFFF" w:themeFill="background1"/>
          </w:tcPr>
          <w:p>
            <w:pPr>
              <w:spacing w:line="280" w:lineRule="exact"/>
              <w:jc w:val="center"/>
              <w:rPr>
                <w:color w:val="000000"/>
                <w:sz w:val="15"/>
                <w:szCs w:val="15"/>
              </w:rPr>
            </w:pPr>
            <w:r>
              <w:rPr>
                <w:color w:val="000000"/>
                <w:sz w:val="15"/>
                <w:szCs w:val="15"/>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4" w:type="dxa"/>
          </w:tcPr>
          <w:p>
            <w:pPr>
              <w:spacing w:line="280" w:lineRule="exact"/>
              <w:jc w:val="center"/>
              <w:rPr>
                <w:b/>
                <w:bCs/>
                <w:color w:val="000000"/>
                <w:sz w:val="15"/>
                <w:szCs w:val="15"/>
              </w:rPr>
            </w:pPr>
            <w:r>
              <w:rPr>
                <w:b/>
                <w:bCs/>
                <w:color w:val="000000"/>
                <w:sz w:val="15"/>
                <w:szCs w:val="15"/>
              </w:rPr>
              <w:t>黄金-答错</w:t>
            </w:r>
          </w:p>
        </w:tc>
        <w:tc>
          <w:tcPr>
            <w:tcW w:w="1134" w:type="dxa"/>
            <w:shd w:val="clear" w:color="auto" w:fill="A4A4A4" w:themeFill="background1" w:themeFillShade="A5"/>
          </w:tcPr>
          <w:p>
            <w:pPr>
              <w:spacing w:line="280" w:lineRule="exact"/>
              <w:jc w:val="center"/>
              <w:rPr>
                <w:color w:val="000000"/>
                <w:sz w:val="15"/>
                <w:szCs w:val="15"/>
              </w:rPr>
            </w:pPr>
            <w:r>
              <w:rPr>
                <w:color w:val="000000"/>
                <w:sz w:val="15"/>
                <w:szCs w:val="15"/>
              </w:rPr>
              <w:t>(0,12.2)</w:t>
            </w:r>
          </w:p>
        </w:tc>
        <w:tc>
          <w:tcPr>
            <w:tcW w:w="1134" w:type="dxa"/>
            <w:shd w:val="clear" w:color="auto" w:fill="A4A4A4" w:themeFill="background1" w:themeFillShade="A5"/>
          </w:tcPr>
          <w:p>
            <w:pPr>
              <w:spacing w:line="280" w:lineRule="exact"/>
              <w:jc w:val="center"/>
              <w:rPr>
                <w:color w:val="000000"/>
                <w:sz w:val="15"/>
                <w:szCs w:val="15"/>
              </w:rPr>
            </w:pPr>
            <w:r>
              <w:rPr>
                <w:color w:val="000000"/>
                <w:sz w:val="15"/>
                <w:szCs w:val="15"/>
              </w:rPr>
              <w:t>(0,0)</w:t>
            </w:r>
          </w:p>
        </w:tc>
        <w:tc>
          <w:tcPr>
            <w:tcW w:w="1134" w:type="dxa"/>
            <w:shd w:val="clear" w:color="auto" w:fill="D7D7D7" w:themeFill="background1" w:themeFillShade="D8"/>
          </w:tcPr>
          <w:p>
            <w:pPr>
              <w:spacing w:line="280" w:lineRule="exact"/>
              <w:jc w:val="center"/>
              <w:rPr>
                <w:color w:val="000000"/>
                <w:sz w:val="15"/>
                <w:szCs w:val="15"/>
              </w:rPr>
            </w:pPr>
            <w:r>
              <w:rPr>
                <w:color w:val="000000"/>
                <w:sz w:val="15"/>
                <w:szCs w:val="15"/>
              </w:rPr>
              <w:t>(0,10.3)</w:t>
            </w:r>
          </w:p>
        </w:tc>
        <w:tc>
          <w:tcPr>
            <w:tcW w:w="1134" w:type="dxa"/>
            <w:shd w:val="clear" w:color="auto" w:fill="D7D7D7" w:themeFill="background1" w:themeFillShade="D8"/>
          </w:tcPr>
          <w:p>
            <w:pPr>
              <w:spacing w:line="280" w:lineRule="exact"/>
              <w:jc w:val="center"/>
              <w:rPr>
                <w:color w:val="000000"/>
                <w:sz w:val="15"/>
                <w:szCs w:val="15"/>
              </w:rPr>
            </w:pPr>
            <w:r>
              <w:rPr>
                <w:color w:val="000000"/>
                <w:sz w:val="15"/>
                <w:szCs w:val="15"/>
              </w:rPr>
              <w:t>(0,0)</w:t>
            </w:r>
          </w:p>
        </w:tc>
        <w:tc>
          <w:tcPr>
            <w:tcW w:w="1134" w:type="dxa"/>
            <w:shd w:val="clear" w:color="auto" w:fill="FFFFFF" w:themeFill="background1"/>
          </w:tcPr>
          <w:p>
            <w:pPr>
              <w:spacing w:line="280" w:lineRule="exact"/>
              <w:jc w:val="center"/>
              <w:rPr>
                <w:color w:val="000000"/>
                <w:sz w:val="15"/>
                <w:szCs w:val="15"/>
              </w:rPr>
            </w:pPr>
            <w:r>
              <w:rPr>
                <w:color w:val="000000"/>
                <w:sz w:val="15"/>
                <w:szCs w:val="15"/>
              </w:rPr>
              <w:t>(0,5)</w:t>
            </w:r>
          </w:p>
        </w:tc>
        <w:tc>
          <w:tcPr>
            <w:tcW w:w="1134" w:type="dxa"/>
            <w:shd w:val="clear" w:color="auto" w:fill="FFFFFF" w:themeFill="background1"/>
          </w:tcPr>
          <w:p>
            <w:pPr>
              <w:spacing w:line="280" w:lineRule="exact"/>
              <w:jc w:val="center"/>
              <w:rPr>
                <w:color w:val="000000"/>
                <w:sz w:val="15"/>
                <w:szCs w:val="15"/>
              </w:rPr>
            </w:pPr>
            <w:r>
              <w:rPr>
                <w:color w:val="000000"/>
                <w:sz w:val="15"/>
                <w:szCs w:val="15"/>
              </w:rPr>
              <w:t>(0,0)</w:t>
            </w:r>
            <w:commentRangeEnd w:id="1"/>
            <w:r>
              <w:commentReference w:id="1"/>
            </w:r>
          </w:p>
        </w:tc>
      </w:tr>
    </w:tbl>
    <w:p>
      <w:pPr>
        <w:spacing w:line="280" w:lineRule="exact"/>
        <w:jc w:val="center"/>
        <w:rPr>
          <w:color w:val="000000"/>
          <w:sz w:val="18"/>
        </w:rPr>
      </w:pPr>
    </w:p>
    <w:p>
      <w:pPr>
        <w:spacing w:line="280" w:lineRule="exact"/>
        <w:rPr>
          <w:color w:val="000000"/>
          <w:sz w:val="18"/>
        </w:rPr>
        <w:sectPr>
          <w:type w:val="continuous"/>
          <w:pgSz w:w="11906" w:h="16838"/>
          <w:pgMar w:top="1701" w:right="1077" w:bottom="1701" w:left="1134" w:header="851" w:footer="992" w:gutter="0"/>
          <w:cols w:space="425" w:num="1"/>
          <w:titlePg/>
          <w:docGrid w:linePitch="312" w:charSpace="0"/>
        </w:sectPr>
      </w:pPr>
    </w:p>
    <w:p>
      <w:r>
        <w:tab/>
      </w:r>
      <w:r>
        <w:t>可见，本文提出的同伴学习策略整合了同伴学习中的竞争机制和合作机制，以期同时利用竞争与合作来强化学生的学习动机。首先，对学生划分等级强化了学生间的竞争。其次，在计算学生结伴协作答题的答题得分时通过设计面向高等级学生的激励策略以及面向低等级学生的激励策略来促进高低等级学生间的竞争与协作。</w:t>
      </w:r>
    </w:p>
    <w:p>
      <w:pPr>
        <w:pStyle w:val="64"/>
        <w:rPr>
          <w:rFonts w:ascii="Times New Roman" w:hAnsi="Times New Roman"/>
        </w:rPr>
      </w:pPr>
      <w:r>
        <w:rPr>
          <w:rFonts w:ascii="Times New Roman" w:hAnsi="Times New Roman"/>
        </w:rPr>
        <w:t>2.2 游戏化设计</w:t>
      </w:r>
    </w:p>
    <w:p>
      <w:r>
        <w:tab/>
      </w:r>
      <w:r>
        <w:t>除了通过设计同时考虑了竞争与合作两</w:t>
      </w:r>
      <w:ins w:id="350" w:author="jarvis" w:date="2021-07-09T23:04:00Z">
        <w:r>
          <w:rPr>
            <w:rFonts w:hint="eastAsia"/>
          </w:rPr>
          <w:t>种</w:t>
        </w:r>
      </w:ins>
      <w:r>
        <w:t>因素的同伴学习策略来增强学生的学习动机，本文提出的游戏化同伴学习系统还引入了丰富的游戏化机制，对同伴学习策略进行了游戏化处理，以期进一步提升学生的学习动机。本文基于近年教学游戏化研究领域运用到的13个游戏化元素（详见表2）为本文提出的同伴学习策略设计了覆盖这些游戏化元素的系统实现方法。图2和图3分别展示了系统中对应于同伴学习功能的两个重要界面，即</w:t>
      </w:r>
      <w:r>
        <w:rPr>
          <w:rFonts w:hint="eastAsia"/>
        </w:rPr>
        <w:t>选择同伴</w:t>
      </w:r>
      <w:r>
        <w:t>界面和同伴协作答题交互界面。具体而言，系统将一次包含四个阶段的同伴学习活动（详见本文2.1节）定义为一局游戏，并将参与同伴学习活动的学生定义为游戏玩家，继而通过以下10项系统实现策略来实现同伴学习策略的游戏化：1）提供详细的游戏规则介绍（详见图2的A区域）；2）基于玩家的历史答题表现为每位玩家设定所属等级以及和等级相对应的徽章（详见图2的B区域）；</w:t>
      </w:r>
      <w:r>
        <w:rPr>
          <w:rFonts w:hint="eastAsia"/>
        </w:rPr>
        <w:t>3</w:t>
      </w:r>
      <w:r>
        <w:t>）向全体玩家展示本局游戏的全局信息，具体包含每名玩家等级和徽章、全体玩家的历史答题表现</w:t>
      </w:r>
      <w:r>
        <w:rPr>
          <w:rFonts w:hint="eastAsia"/>
        </w:rPr>
        <w:t>的</w:t>
      </w:r>
      <w:r>
        <w:t>全局排名（详见图2的B区域）；</w:t>
      </w:r>
      <w:r>
        <w:rPr>
          <w:rFonts w:hint="eastAsia"/>
        </w:rPr>
        <w:t>4</w:t>
      </w:r>
      <w:r>
        <w:t>）以答题进度条的形式向玩家本人及其结伴答题的队友实时反馈双方的答题进度（详见图3的A区域）；5</w:t>
      </w:r>
      <w:r>
        <w:rPr>
          <w:rFonts w:hint="eastAsia"/>
        </w:rPr>
        <w:t>）系统提供答题交流窗口，以便结伴协作答题的双方玩家针对所答题目进行讨论交流（详见图3的B区域）；6</w:t>
      </w:r>
      <w:r>
        <w:t>）系统提供“一键传题功能”，以方便结伴协作答题的双方玩家向对方发送希望讨论交流的题目信息（详见图3的C区域）</w:t>
      </w:r>
      <w:r>
        <w:rPr>
          <w:rFonts w:hint="eastAsia"/>
        </w:rPr>
        <w:t>；7</w:t>
      </w:r>
      <w:r>
        <w:t>）每局游戏要求玩家回答多个问题，每个问题对应一个题目对，且要求结伴协作答题的双方玩家各回答题目对中的一道内容不同、难度和所考察的知识点相同的习题（详见图3的D区域）；8）系统以可视化图表的形式向结伴协作答题的双方玩家实时展示他们的每题答题得分信息（详见图3的</w:t>
      </w:r>
      <w:r>
        <w:rPr>
          <w:rFonts w:hint="eastAsia"/>
        </w:rPr>
        <w:t>E</w:t>
      </w:r>
      <w:r>
        <w:t>区域）以及本局游戏的累计得分信息（详见图3的</w:t>
      </w:r>
      <w:r>
        <w:rPr>
          <w:rFonts w:hint="eastAsia"/>
        </w:rPr>
        <w:t>F</w:t>
      </w:r>
      <w:r>
        <w:t>区域）。</w:t>
      </w:r>
      <w:r>
        <w:rPr>
          <w:rFonts w:hint="eastAsia"/>
        </w:rPr>
        <w:t>9</w:t>
      </w:r>
      <w:r>
        <w:t>）系统以状态矩阵</w:t>
      </w:r>
      <w:r>
        <w:rPr>
          <w:rFonts w:hint="eastAsia"/>
          <w:szCs w:val="20"/>
        </w:rPr>
        <w:t>（</w:t>
      </w:r>
      <w:r>
        <w:rPr>
          <w:rFonts w:hint="eastAsia"/>
        </w:rPr>
        <w:t>状态矩阵用来展示结伴协作答题的双方学生等级和他们针对题目对</w:t>
      </w:r>
      <w:r>
        <w:rPr>
          <w:i/>
          <w:iCs/>
        </w:rPr>
        <w:t>Q</w:t>
      </w:r>
      <w:r>
        <w:rPr>
          <w:rFonts w:hint="eastAsia"/>
        </w:rPr>
        <w:t>中指派给其的题目的答题结果</w:t>
      </w:r>
      <w:r>
        <w:rPr>
          <w:rFonts w:hint="eastAsia"/>
          <w:szCs w:val="20"/>
        </w:rPr>
        <w:t>）</w:t>
      </w:r>
      <w:r>
        <w:t>的形式向结伴协作答题的双方玩家实时展示他们当前的答题得分状态（详见图3的G区域）；</w:t>
      </w:r>
      <w:r>
        <w:rPr>
          <w:rFonts w:hint="eastAsia"/>
        </w:rPr>
        <w:t>10）</w:t>
      </w:r>
      <w:r>
        <w:t>为每局游戏设定时间限制（详见图3的H区域）</w:t>
      </w:r>
      <w:r>
        <w:rPr>
          <w:rFonts w:hint="eastAsia"/>
        </w:rPr>
        <w:t>。</w:t>
      </w:r>
      <w:r>
        <w:t>以上策略</w:t>
      </w:r>
      <w:r>
        <w:rPr>
          <w:rFonts w:hint="eastAsia"/>
        </w:rPr>
        <w:t>5</w:t>
      </w:r>
      <w:r>
        <w:t>和</w:t>
      </w:r>
      <w:r>
        <w:rPr>
          <w:rFonts w:hint="eastAsia"/>
        </w:rPr>
        <w:t>6</w:t>
      </w:r>
      <w:r>
        <w:t>都旨在从系统实现方面为双方协作答题提供便利。综上，10项系统实现策略与各个游戏化元素之间的关联关系详见表2所示。</w:t>
      </w:r>
    </w:p>
    <w:p>
      <w:pPr>
        <w:pStyle w:val="64"/>
        <w:rPr>
          <w:rFonts w:ascii="Times New Roman" w:hAnsi="Times New Roman"/>
        </w:rPr>
      </w:pPr>
      <w:r>
        <w:rPr>
          <w:rFonts w:ascii="Times New Roman" w:hAnsi="Times New Roman"/>
        </w:rPr>
        <w:t>2.3 系统架构设计</w:t>
      </w:r>
    </w:p>
    <w:p>
      <w:pPr>
        <w:rPr>
          <w:rFonts w:hint="eastAsia"/>
        </w:rPr>
        <w:sectPr>
          <w:footnotePr>
            <w:numFmt w:val="decimalFullWidth"/>
          </w:footnotePr>
          <w:type w:val="continuous"/>
          <w:pgSz w:w="11906" w:h="16838"/>
          <w:pgMar w:top="1701" w:right="1077" w:bottom="1701" w:left="1134" w:header="1304" w:footer="1304" w:gutter="0"/>
          <w:cols w:equalWidth="0" w:num="2">
            <w:col w:w="4606" w:space="425"/>
            <w:col w:w="4663"/>
          </w:cols>
          <w:titlePg/>
          <w:docGrid w:linePitch="312" w:charSpace="0"/>
        </w:sectPr>
      </w:pPr>
      <w:r>
        <w:tab/>
      </w:r>
      <w:r>
        <w:rPr>
          <w:rFonts w:ascii="宋体" w:hAnsi="宋体"/>
        </w:rPr>
        <w:t>基于</w:t>
      </w:r>
      <w:r>
        <w:t>2.1</w:t>
      </w:r>
      <w:r>
        <w:rPr>
          <w:rFonts w:ascii="宋体" w:hAnsi="宋体"/>
        </w:rPr>
        <w:t>节阐述的同伴学习</w:t>
      </w:r>
      <w:r>
        <w:rPr>
          <w:rFonts w:hint="eastAsia" w:ascii="宋体" w:hAnsi="宋体"/>
        </w:rPr>
        <w:t>的设计</w:t>
      </w:r>
      <w:r>
        <w:rPr>
          <w:rFonts w:ascii="宋体" w:hAnsi="宋体"/>
        </w:rPr>
        <w:t>策略和</w:t>
      </w:r>
      <w:r>
        <w:t>2.2</w:t>
      </w:r>
      <w:r>
        <w:rPr>
          <w:rFonts w:ascii="宋体" w:hAnsi="宋体"/>
        </w:rPr>
        <w:t>节</w:t>
      </w:r>
      <w:r>
        <w:rPr>
          <w:rFonts w:hint="eastAsia" w:ascii="宋体" w:hAnsi="宋体"/>
        </w:rPr>
        <w:t>所述</w:t>
      </w:r>
      <w:r>
        <w:rPr>
          <w:rFonts w:ascii="宋体" w:hAnsi="宋体"/>
        </w:rPr>
        <w:t>的游戏化设计</w:t>
      </w:r>
      <w:r>
        <w:rPr>
          <w:rFonts w:hint="eastAsia" w:ascii="宋体" w:hAnsi="宋体"/>
        </w:rPr>
        <w:t>策略</w:t>
      </w:r>
      <w:r>
        <w:rPr>
          <w:rFonts w:ascii="宋体" w:hAnsi="宋体"/>
        </w:rPr>
        <w:t>，游戏化同伴学习系统的架构设计如图</w:t>
      </w:r>
      <w:r>
        <w:t>4</w:t>
      </w:r>
      <w:r>
        <w:rPr>
          <w:rFonts w:ascii="宋体" w:hAnsi="宋体"/>
        </w:rPr>
        <w:t>所示。系统</w:t>
      </w:r>
      <w:r>
        <w:rPr>
          <w:rFonts w:hint="eastAsia" w:ascii="宋体" w:hAnsi="宋体"/>
        </w:rPr>
        <w:t>设计遵循</w:t>
      </w:r>
      <w:r>
        <w:rPr>
          <w:rFonts w:ascii="宋体" w:hAnsi="宋体"/>
        </w:rPr>
        <w:t>分层</w:t>
      </w:r>
      <w:r>
        <w:rPr>
          <w:rFonts w:hint="eastAsia" w:ascii="宋体" w:hAnsi="宋体"/>
        </w:rPr>
        <w:t>设计</w:t>
      </w:r>
      <w:r>
        <w:rPr>
          <w:rFonts w:ascii="宋体" w:hAnsi="宋体"/>
        </w:rPr>
        <w:t>和模块</w:t>
      </w:r>
      <w:r>
        <w:rPr>
          <w:rFonts w:hint="eastAsia" w:ascii="宋体" w:hAnsi="宋体"/>
        </w:rPr>
        <w:t>化</w:t>
      </w:r>
      <w:r>
        <w:rPr>
          <w:rFonts w:ascii="宋体" w:hAnsi="宋体"/>
        </w:rPr>
        <w:t>设计</w:t>
      </w:r>
      <w:r>
        <w:rPr>
          <w:rFonts w:hint="eastAsia" w:ascii="宋体" w:hAnsi="宋体"/>
        </w:rPr>
        <w:t>的思想。其中，</w:t>
      </w:r>
      <w:r>
        <w:rPr>
          <w:rFonts w:ascii="宋体" w:hAnsi="宋体"/>
        </w:rPr>
        <w:t>用户交互层在浏览器端，主要用于玩家与系统的交互</w:t>
      </w:r>
      <w:r>
        <w:rPr>
          <w:rFonts w:hint="eastAsia" w:ascii="宋体" w:hAnsi="宋体"/>
        </w:rPr>
        <w:t>。系统中</w:t>
      </w:r>
      <w:r>
        <w:rPr>
          <w:rFonts w:ascii="宋体" w:hAnsi="宋体"/>
        </w:rPr>
        <w:t>其余各层均</w:t>
      </w:r>
      <w:r>
        <w:rPr>
          <w:rFonts w:hint="eastAsia" w:ascii="宋体" w:hAnsi="宋体"/>
        </w:rPr>
        <w:t>部署</w:t>
      </w:r>
      <w:r>
        <w:rPr>
          <w:rFonts w:ascii="宋体" w:hAnsi="宋体"/>
        </w:rPr>
        <w:t>在服务器端，负责</w:t>
      </w:r>
      <w:r>
        <w:rPr>
          <w:rFonts w:hint="eastAsia" w:ascii="宋体" w:hAnsi="宋体"/>
        </w:rPr>
        <w:t>前后端</w:t>
      </w:r>
      <w:r>
        <w:rPr>
          <w:rFonts w:ascii="宋体" w:hAnsi="宋体"/>
        </w:rPr>
        <w:t>交互过程中数据</w:t>
      </w:r>
      <w:r>
        <w:rPr>
          <w:rFonts w:hint="eastAsia" w:ascii="宋体" w:hAnsi="宋体"/>
        </w:rPr>
        <w:t>的</w:t>
      </w:r>
      <w:r>
        <w:rPr>
          <w:rFonts w:ascii="宋体" w:hAnsi="宋体"/>
        </w:rPr>
        <w:t>查询和处理</w:t>
      </w:r>
      <w:r>
        <w:rPr>
          <w:rFonts w:hint="eastAsia" w:ascii="宋体" w:hAnsi="宋体"/>
        </w:rPr>
        <w:t>。具体而言，基于</w:t>
      </w:r>
      <w:r>
        <w:rPr>
          <w:rFonts w:hint="eastAsia"/>
        </w:rPr>
        <w:t>RBAC</w:t>
      </w:r>
      <w:r>
        <w:rPr>
          <w:rFonts w:hint="eastAsia" w:ascii="宋体" w:hAnsi="宋体"/>
        </w:rPr>
        <w:t>的</w:t>
      </w:r>
      <w:r>
        <w:rPr>
          <w:rFonts w:ascii="宋体" w:hAnsi="宋体"/>
        </w:rPr>
        <w:t>权限验证层</w:t>
      </w:r>
      <w:r>
        <w:rPr>
          <w:rFonts w:hint="eastAsia" w:ascii="宋体" w:hAnsi="宋体"/>
        </w:rPr>
        <w:t>旨于</w:t>
      </w:r>
      <w:r>
        <w:rPr>
          <w:rFonts w:ascii="宋体" w:hAnsi="宋体"/>
        </w:rPr>
        <w:t>处理用户登录以及交互中的权限控制</w:t>
      </w:r>
      <w:r>
        <w:rPr>
          <w:rFonts w:hint="eastAsia" w:ascii="宋体" w:hAnsi="宋体"/>
        </w:rPr>
        <w:t>；</w:t>
      </w:r>
      <w:r>
        <w:rPr>
          <w:rFonts w:ascii="宋体" w:hAnsi="宋体"/>
        </w:rPr>
        <w:t>习题作答</w:t>
      </w:r>
      <w:r>
        <w:rPr>
          <w:rFonts w:hint="eastAsia" w:ascii="宋体" w:hAnsi="宋体"/>
        </w:rPr>
        <w:t>层负责支持</w:t>
      </w:r>
      <w:r>
        <w:rPr>
          <w:rFonts w:ascii="宋体" w:hAnsi="宋体"/>
        </w:rPr>
        <w:t>教师创建题目、组卷、学生答题等功能</w:t>
      </w:r>
      <w:r>
        <w:rPr>
          <w:rFonts w:hint="eastAsia" w:ascii="宋体" w:hAnsi="宋体"/>
        </w:rPr>
        <w:t>；</w:t>
      </w:r>
      <w:r>
        <w:rPr>
          <w:rFonts w:ascii="宋体" w:hAnsi="宋体"/>
        </w:rPr>
        <w:t>即时通信</w:t>
      </w:r>
      <w:r>
        <w:rPr>
          <w:rFonts w:hint="eastAsia" w:ascii="宋体" w:hAnsi="宋体"/>
        </w:rPr>
        <w:t>层为</w:t>
      </w:r>
      <w:r>
        <w:rPr>
          <w:rFonts w:ascii="宋体" w:hAnsi="宋体"/>
        </w:rPr>
        <w:t>玩家与同伴之间的</w:t>
      </w:r>
      <w:r>
        <w:rPr>
          <w:rFonts w:hint="eastAsia" w:ascii="宋体" w:hAnsi="宋体"/>
        </w:rPr>
        <w:t>实时</w:t>
      </w:r>
      <w:r>
        <w:rPr>
          <w:rFonts w:ascii="宋体" w:hAnsi="宋体"/>
        </w:rPr>
        <w:t>交流与沟通</w:t>
      </w:r>
      <w:r>
        <w:rPr>
          <w:rFonts w:hint="eastAsia" w:ascii="宋体" w:hAnsi="宋体"/>
        </w:rPr>
        <w:t>提供支持；</w:t>
      </w:r>
      <w:r>
        <w:rPr>
          <w:rFonts w:ascii="宋体" w:hAnsi="宋体"/>
        </w:rPr>
        <w:t>实时统计</w:t>
      </w:r>
      <w:r>
        <w:rPr>
          <w:rFonts w:hint="eastAsia" w:ascii="宋体" w:hAnsi="宋体"/>
        </w:rPr>
        <w:t>层旨在跟踪与实时</w:t>
      </w:r>
      <w:r>
        <w:rPr>
          <w:rFonts w:ascii="宋体" w:hAnsi="宋体"/>
        </w:rPr>
        <w:t>反馈玩家在游戏</w:t>
      </w:r>
      <w:r>
        <w:rPr>
          <w:rFonts w:hint="eastAsia" w:ascii="宋体" w:hAnsi="宋体"/>
        </w:rPr>
        <w:t>中</w:t>
      </w:r>
      <w:r>
        <w:rPr>
          <w:rFonts w:ascii="宋体" w:hAnsi="宋体"/>
        </w:rPr>
        <w:t>的状态</w:t>
      </w:r>
      <w:r>
        <w:rPr>
          <w:rFonts w:hint="eastAsia" w:ascii="宋体" w:hAnsi="宋体"/>
        </w:rPr>
        <w:t>从而便于</w:t>
      </w:r>
      <w:r>
        <w:rPr>
          <w:rFonts w:ascii="宋体" w:hAnsi="宋体"/>
        </w:rPr>
        <w:t>教师对游戏过程的</w:t>
      </w:r>
      <w:r>
        <w:rPr>
          <w:rFonts w:hint="eastAsia" w:ascii="宋体" w:hAnsi="宋体"/>
        </w:rPr>
        <w:t>监控；</w:t>
      </w:r>
      <w:r>
        <w:rPr>
          <w:rFonts w:ascii="宋体" w:hAnsi="宋体"/>
        </w:rPr>
        <w:t>流式处理层主要用于为上层的三大模块提供基于内存的实时处理，以保证系统的实时性</w:t>
      </w:r>
      <w:r>
        <w:rPr>
          <w:rFonts w:hint="eastAsia" w:ascii="宋体" w:hAnsi="宋体"/>
        </w:rPr>
        <w:t>；</w:t>
      </w:r>
      <w:r>
        <w:rPr>
          <w:rFonts w:ascii="宋体" w:hAnsi="宋体"/>
        </w:rPr>
        <w:t>数据持久化层用于将所有用户的游戏数据保存到磁盘。各层</w:t>
      </w:r>
      <w:r>
        <w:rPr>
          <w:rFonts w:hint="eastAsia" w:ascii="宋体" w:hAnsi="宋体"/>
        </w:rPr>
        <w:t>保持一定处理逻辑的独立性，</w:t>
      </w:r>
      <w:r>
        <w:rPr>
          <w:rFonts w:ascii="宋体" w:hAnsi="宋体"/>
        </w:rPr>
        <w:t>有利于系统后期的迭代更新。</w:t>
      </w:r>
    </w:p>
    <w:p>
      <w:pPr>
        <w:spacing w:line="240" w:lineRule="exact"/>
        <w:jc w:val="both"/>
        <w:rPr>
          <w:rFonts w:hint="eastAsia"/>
          <w:color w:val="000000"/>
          <w:sz w:val="18"/>
        </w:rPr>
      </w:pPr>
    </w:p>
    <w:p>
      <w:pPr>
        <w:spacing w:line="240" w:lineRule="exact"/>
        <w:jc w:val="center"/>
        <w:rPr>
          <w:color w:val="000000"/>
          <w:sz w:val="18"/>
        </w:rPr>
      </w:pPr>
      <w:r>
        <w:rPr>
          <w:color w:val="000000"/>
          <w:sz w:val="18"/>
        </w:rPr>
        <w:t>表2 游戏化元素与系统实现策略间的对应关系</w:t>
      </w:r>
    </w:p>
    <w:tbl>
      <w:tblPr>
        <w:tblStyle w:val="1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67"/>
        <w:gridCol w:w="567"/>
        <w:gridCol w:w="567"/>
        <w:gridCol w:w="567"/>
        <w:gridCol w:w="567"/>
        <w:gridCol w:w="567"/>
        <w:gridCol w:w="567"/>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Borders>
              <w:tl2br w:val="single" w:color="auto" w:sz="4" w:space="0"/>
            </w:tcBorders>
          </w:tcPr>
          <w:p>
            <w:pPr>
              <w:pStyle w:val="5"/>
              <w:spacing w:line="200" w:lineRule="exact"/>
              <w:jc w:val="right"/>
              <w:rPr>
                <w:rFonts w:eastAsia="宋体"/>
                <w:b/>
                <w:sz w:val="15"/>
                <w:szCs w:val="15"/>
              </w:rPr>
            </w:pPr>
            <w:r>
              <w:rPr>
                <w:rFonts w:eastAsia="宋体"/>
                <w:b/>
                <w:sz w:val="15"/>
                <w:szCs w:val="15"/>
              </w:rPr>
              <w:t>实现策略</w:t>
            </w:r>
          </w:p>
          <w:p>
            <w:pPr>
              <w:pStyle w:val="5"/>
              <w:spacing w:line="200" w:lineRule="exact"/>
              <w:jc w:val="left"/>
              <w:rPr>
                <w:rFonts w:eastAsia="宋体"/>
                <w:b/>
                <w:sz w:val="15"/>
                <w:szCs w:val="15"/>
              </w:rPr>
            </w:pPr>
            <w:r>
              <w:rPr>
                <w:rFonts w:eastAsia="宋体"/>
                <w:b/>
                <w:sz w:val="15"/>
                <w:szCs w:val="15"/>
              </w:rPr>
              <w:t>游戏化元素</w:t>
            </w:r>
          </w:p>
        </w:tc>
        <w:tc>
          <w:tcPr>
            <w:tcW w:w="567" w:type="dxa"/>
            <w:vAlign w:val="center"/>
          </w:tcPr>
          <w:p>
            <w:pPr>
              <w:pStyle w:val="5"/>
              <w:spacing w:line="240" w:lineRule="auto"/>
              <w:jc w:val="center"/>
              <w:rPr>
                <w:rFonts w:eastAsia="宋体"/>
                <w:b/>
                <w:bCs/>
                <w:sz w:val="15"/>
                <w:szCs w:val="15"/>
              </w:rPr>
            </w:pPr>
            <w:r>
              <w:rPr>
                <w:rFonts w:eastAsia="宋体"/>
                <w:b/>
                <w:bCs/>
                <w:sz w:val="15"/>
                <w:szCs w:val="15"/>
              </w:rPr>
              <w:t>1</w:t>
            </w:r>
          </w:p>
        </w:tc>
        <w:tc>
          <w:tcPr>
            <w:tcW w:w="567" w:type="dxa"/>
            <w:vAlign w:val="center"/>
          </w:tcPr>
          <w:p>
            <w:pPr>
              <w:pStyle w:val="5"/>
              <w:spacing w:line="240" w:lineRule="auto"/>
              <w:jc w:val="center"/>
              <w:rPr>
                <w:rFonts w:eastAsia="宋体"/>
                <w:b/>
                <w:bCs/>
                <w:sz w:val="15"/>
                <w:szCs w:val="15"/>
              </w:rPr>
            </w:pPr>
            <w:r>
              <w:rPr>
                <w:rFonts w:eastAsia="宋体"/>
                <w:b/>
                <w:bCs/>
                <w:sz w:val="15"/>
                <w:szCs w:val="15"/>
              </w:rPr>
              <w:t>2</w:t>
            </w:r>
          </w:p>
        </w:tc>
        <w:tc>
          <w:tcPr>
            <w:tcW w:w="567" w:type="dxa"/>
            <w:vAlign w:val="center"/>
          </w:tcPr>
          <w:p>
            <w:pPr>
              <w:pStyle w:val="5"/>
              <w:spacing w:line="240" w:lineRule="auto"/>
              <w:jc w:val="center"/>
              <w:rPr>
                <w:rFonts w:eastAsia="宋体"/>
                <w:b/>
                <w:bCs/>
                <w:sz w:val="15"/>
                <w:szCs w:val="15"/>
              </w:rPr>
            </w:pPr>
            <w:r>
              <w:rPr>
                <w:rFonts w:eastAsia="宋体"/>
                <w:b/>
                <w:bCs/>
                <w:sz w:val="15"/>
                <w:szCs w:val="15"/>
              </w:rPr>
              <w:t>3</w:t>
            </w:r>
          </w:p>
        </w:tc>
        <w:tc>
          <w:tcPr>
            <w:tcW w:w="567" w:type="dxa"/>
            <w:vAlign w:val="center"/>
          </w:tcPr>
          <w:p>
            <w:pPr>
              <w:pStyle w:val="5"/>
              <w:spacing w:line="240" w:lineRule="auto"/>
              <w:jc w:val="center"/>
              <w:rPr>
                <w:rFonts w:eastAsia="宋体"/>
                <w:b/>
                <w:bCs/>
                <w:sz w:val="15"/>
                <w:szCs w:val="15"/>
              </w:rPr>
            </w:pPr>
            <w:r>
              <w:rPr>
                <w:rFonts w:eastAsia="宋体"/>
                <w:b/>
                <w:bCs/>
                <w:sz w:val="15"/>
                <w:szCs w:val="15"/>
              </w:rPr>
              <w:t>4</w:t>
            </w:r>
          </w:p>
        </w:tc>
        <w:tc>
          <w:tcPr>
            <w:tcW w:w="567" w:type="dxa"/>
            <w:vAlign w:val="center"/>
          </w:tcPr>
          <w:p>
            <w:pPr>
              <w:pStyle w:val="5"/>
              <w:spacing w:line="240" w:lineRule="auto"/>
              <w:jc w:val="center"/>
              <w:rPr>
                <w:rFonts w:eastAsia="宋体"/>
                <w:b/>
                <w:bCs/>
                <w:sz w:val="15"/>
                <w:szCs w:val="15"/>
              </w:rPr>
            </w:pPr>
            <w:r>
              <w:rPr>
                <w:rFonts w:eastAsia="宋体"/>
                <w:b/>
                <w:bCs/>
                <w:sz w:val="15"/>
                <w:szCs w:val="15"/>
              </w:rPr>
              <w:t>5</w:t>
            </w:r>
          </w:p>
        </w:tc>
        <w:tc>
          <w:tcPr>
            <w:tcW w:w="567" w:type="dxa"/>
            <w:vAlign w:val="center"/>
          </w:tcPr>
          <w:p>
            <w:pPr>
              <w:pStyle w:val="5"/>
              <w:spacing w:line="240" w:lineRule="auto"/>
              <w:jc w:val="center"/>
              <w:rPr>
                <w:rFonts w:eastAsia="宋体"/>
                <w:b/>
                <w:bCs/>
                <w:sz w:val="15"/>
                <w:szCs w:val="15"/>
              </w:rPr>
            </w:pPr>
            <w:r>
              <w:rPr>
                <w:rFonts w:eastAsia="宋体"/>
                <w:b/>
                <w:bCs/>
                <w:sz w:val="15"/>
                <w:szCs w:val="15"/>
              </w:rPr>
              <w:t>6</w:t>
            </w:r>
          </w:p>
        </w:tc>
        <w:tc>
          <w:tcPr>
            <w:tcW w:w="567" w:type="dxa"/>
            <w:vAlign w:val="center"/>
          </w:tcPr>
          <w:p>
            <w:pPr>
              <w:pStyle w:val="5"/>
              <w:spacing w:line="240" w:lineRule="auto"/>
              <w:jc w:val="center"/>
              <w:rPr>
                <w:rFonts w:eastAsia="宋体"/>
                <w:b/>
                <w:bCs/>
                <w:sz w:val="15"/>
                <w:szCs w:val="15"/>
              </w:rPr>
            </w:pPr>
            <w:r>
              <w:rPr>
                <w:rFonts w:eastAsia="宋体"/>
                <w:b/>
                <w:bCs/>
                <w:sz w:val="15"/>
                <w:szCs w:val="15"/>
              </w:rPr>
              <w:t>7</w:t>
            </w:r>
          </w:p>
        </w:tc>
        <w:tc>
          <w:tcPr>
            <w:tcW w:w="567" w:type="dxa"/>
            <w:vAlign w:val="center"/>
          </w:tcPr>
          <w:p>
            <w:pPr>
              <w:pStyle w:val="5"/>
              <w:spacing w:line="240" w:lineRule="auto"/>
              <w:jc w:val="center"/>
              <w:rPr>
                <w:rFonts w:eastAsia="宋体"/>
                <w:b/>
                <w:bCs/>
                <w:sz w:val="15"/>
                <w:szCs w:val="15"/>
              </w:rPr>
            </w:pPr>
            <w:r>
              <w:rPr>
                <w:rFonts w:eastAsia="宋体"/>
                <w:b/>
                <w:bCs/>
                <w:sz w:val="15"/>
                <w:szCs w:val="15"/>
              </w:rPr>
              <w:t>8</w:t>
            </w:r>
          </w:p>
        </w:tc>
        <w:tc>
          <w:tcPr>
            <w:tcW w:w="567" w:type="dxa"/>
            <w:vAlign w:val="center"/>
          </w:tcPr>
          <w:p>
            <w:pPr>
              <w:pStyle w:val="5"/>
              <w:spacing w:line="240" w:lineRule="auto"/>
              <w:jc w:val="center"/>
              <w:rPr>
                <w:rFonts w:eastAsia="宋体"/>
                <w:b/>
                <w:bCs/>
                <w:sz w:val="15"/>
                <w:szCs w:val="15"/>
              </w:rPr>
            </w:pPr>
            <w:r>
              <w:rPr>
                <w:rFonts w:eastAsia="宋体"/>
                <w:b/>
                <w:bCs/>
                <w:sz w:val="15"/>
                <w:szCs w:val="15"/>
              </w:rPr>
              <w:t>9</w:t>
            </w:r>
          </w:p>
        </w:tc>
        <w:tc>
          <w:tcPr>
            <w:tcW w:w="567" w:type="dxa"/>
            <w:vAlign w:val="center"/>
          </w:tcPr>
          <w:p>
            <w:pPr>
              <w:pStyle w:val="5"/>
              <w:spacing w:line="240" w:lineRule="auto"/>
              <w:jc w:val="center"/>
              <w:rPr>
                <w:rFonts w:eastAsia="宋体"/>
                <w:b/>
                <w:bCs/>
                <w:sz w:val="15"/>
                <w:szCs w:val="15"/>
              </w:rPr>
            </w:pPr>
            <w:r>
              <w:rPr>
                <w:rFonts w:eastAsia="宋体"/>
                <w:b/>
                <w:bCs/>
                <w:sz w:val="15"/>
                <w:szCs w:val="15"/>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5"/>
              <w:spacing w:line="240" w:lineRule="exact"/>
              <w:jc w:val="center"/>
              <w:rPr>
                <w:rFonts w:eastAsia="宋体"/>
                <w:b/>
                <w:bCs/>
                <w:sz w:val="15"/>
                <w:szCs w:val="15"/>
              </w:rPr>
            </w:pPr>
            <w:r>
              <w:rPr>
                <w:rFonts w:eastAsia="宋体"/>
                <w:b/>
                <w:bCs/>
                <w:sz w:val="15"/>
                <w:szCs w:val="15"/>
              </w:rPr>
              <w:t>竞赛答题</w:t>
            </w:r>
            <w:r>
              <w:rPr>
                <w:rFonts w:eastAsia="宋体"/>
                <w:b/>
                <w:bCs/>
                <w:sz w:val="15"/>
                <w:szCs w:val="15"/>
              </w:rPr>
              <w:fldChar w:fldCharType="begin"/>
            </w:r>
            <w:r>
              <w:rPr>
                <w:rFonts w:eastAsia="宋体"/>
                <w:b/>
                <w:bCs/>
                <w:sz w:val="15"/>
                <w:szCs w:val="15"/>
              </w:rPr>
              <w:instrText xml:space="preserve"> ADDIN ZOTERO_ITEM CSL_CITATION {"citationID":"jqmqm25I","properties":{"formattedCitation":"\\super [33,34]\\nosupersub{}","plainCitation":"[33,34]","noteIndex":0},"citationItems":[{"id":236,"uris":["http://zotero.org/users/6524807/items/8PA45VEG"],"uri":["http://zotero.org/users/6524807/items/8PA45VEG"],"itemData":{"id":236,"type":"article-journal","abstract":"This study investigated how the online problem based learning (PBL) approach employed in an online learning environment influenced undergraduate students’ critical thinking skills (CTS) and content knowledge acquisition. The pretest–posttest control group design was used in the study. The subjects included the students who were enrolled at the Department of Primary School Mathematics Teaching in Anadolu University Education Faculty. Subjects attended to Computer II course in 2008 spring. Experiment group attended the online PBL course whereas the control group attended the online instructor-led course. Each group consisted of 20 students. Data collection tools consisted of a multiple choice content knowledge acquisition scale and the Watson–Glaser critical thinking skills test. The results of two-way mixed design ANOVA indicated that learning in the online PBL group did not have a significant effect on the content knowledge acquisition scores. It was also revealed that learning in the online PBL group had a significant effect on increasing the critical thinking skills.","container-title":"Computers &amp; Education","DOI":"10.1016/j.compedu.2009.01.008","ISSN":"0360-1315","issue":"1","journalAbbreviation":"Computers &amp; Education","language":"en","page":"132-141","source":"ScienceDirect","title":"Effects of an online problem based learning course on content knowledge acquisition and critical thinking skills","volume":"53","author":[{"family":"Şendağ","given":"Serkan"},{"family":"Ferhan Odabaşı","given":"H."}],"issued":{"date-parts":[["2009",8,1]]}}},{"id":268,"uris":["http://zotero.org/users/6524807/items/H4D7SB7M"],"uri":["http://zotero.org/users/6524807/items/H4D7SB7M"],"itemData":{"id":268,"type":"paper-conference","abstract":"Students learn more and better when different educational theories are applied successfully in practice. We believe that competition among students can make the learning process much more enjoyable and motivating if the educational competition experience is conveniently designed, and other educational theories are combined with competition properly. In this paper, we analyze the main design decisions of a computer based competition assessment tool (named ISCARE, Information System for Competition during pRoblem solving in Education) that have educational implications, connecting these decisions with the correspondent educational justification.","collection-title":"Lecture Notes in Computer Science","container-title":"Advances in Web-Based Learning - ICWL 2011","DOI":"10.1007/978-3-642-25813-8_31","event-place":"Berlin, Heidelberg","ISBN":"978-3-642-25813-8","language":"en","page":"289-294","publisher":"Springer","publisher-place":"Berlin, Heidelberg","source":"Springer Link","title":"Educational Justifications for the Design of the ISCARE Computer Based Competition Assessment Tool","author":[{"family":"Molina","given":"Manuel Fernández"},{"family":"Muñoz-Merino","given":"Pedro J."},{"family":"Muñoz-Organero","given":"Mario"},{"family":"Kloos","given":"Carlos Delgado"}],"editor":[{"family":"Leung","given":"Howard"},{"family":"Popescu","given":"Elvira"},{"family":"Cao","given":"Yiwei"},{"family":"Lau","given":"Rynson W. H."},{"family":"Nejdl","given":"Wolfgang"}],"issued":{"date-parts":[["2011"]]}}}],"schema":"https://github.com/citation-style-language/schema/raw/master/csl-citation.json"} </w:instrText>
            </w:r>
            <w:r>
              <w:rPr>
                <w:rFonts w:eastAsia="宋体"/>
                <w:b/>
                <w:bCs/>
                <w:sz w:val="15"/>
                <w:szCs w:val="15"/>
              </w:rPr>
              <w:fldChar w:fldCharType="separate"/>
            </w:r>
            <w:r>
              <w:rPr>
                <w:kern w:val="0"/>
                <w:sz w:val="15"/>
                <w:vertAlign w:val="superscript"/>
              </w:rPr>
              <w:t>[33,34]</w:t>
            </w:r>
            <w:r>
              <w:rPr>
                <w:rFonts w:eastAsia="宋体"/>
                <w:b/>
                <w:bCs/>
                <w:sz w:val="15"/>
                <w:szCs w:val="15"/>
              </w:rPr>
              <w:fldChar w:fldCharType="end"/>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5"/>
              <w:spacing w:line="240" w:lineRule="exact"/>
              <w:jc w:val="center"/>
              <w:rPr>
                <w:rFonts w:eastAsia="宋体"/>
                <w:b/>
                <w:bCs/>
                <w:sz w:val="15"/>
                <w:szCs w:val="15"/>
              </w:rPr>
            </w:pPr>
            <w:r>
              <w:rPr>
                <w:rFonts w:eastAsia="宋体"/>
                <w:b/>
                <w:bCs/>
                <w:sz w:val="15"/>
                <w:szCs w:val="15"/>
              </w:rPr>
              <w:t>奖励和惩罚</w:t>
            </w:r>
            <w:r>
              <w:rPr>
                <w:rFonts w:eastAsia="宋体"/>
                <w:b/>
                <w:bCs/>
                <w:sz w:val="15"/>
                <w:szCs w:val="15"/>
              </w:rPr>
              <w:fldChar w:fldCharType="begin"/>
            </w:r>
            <w:r>
              <w:rPr>
                <w:rFonts w:eastAsia="宋体"/>
                <w:b/>
                <w:bCs/>
                <w:sz w:val="15"/>
                <w:szCs w:val="15"/>
              </w:rPr>
              <w:instrText xml:space="preserve"> ADDIN ZOTERO_ITEM CSL_CITATION {"citationID":"mwO5IEEC","properties":{"formattedCitation":"\\super [11,35]\\nosupersub{}","plainCitation":"[11,35]","noteIndex":0},"citationItems":[{"id":174,"uris":["http://zotero.org/users/6524807/items/ZTR8NCSP"],"uri":</w:instrText>
            </w:r>
            <w:r>
              <w:rPr>
                <w:rFonts w:hint="eastAsia" w:eastAsia="宋体"/>
                <w:b/>
                <w:bCs/>
                <w:sz w:val="15"/>
                <w:szCs w:val="15"/>
              </w:rPr>
              <w:instrText xml:space="preserve">["http://zotero.org/users/6524807/items/ZTR8NCSP"],"itemData":{"id":174,"type":"article-journal","abstract":"当今时代科技发展日新月异,游戏化作为技术进步的一个代表,正经历着迅速发展的过程。游戏被越来越多的人接受,同时它也影响着人们的生活、思维和行为方式。游戏已经不单单是娱乐,利用游戏机制和游戏元素,进行非游戏事务的方式也渐渐被人们接受。本文从游戏化的发展、相关理论和核心概念等三个方面对游戏化在教育情境下的应用进行了阐述,并且列举了两个教育应用的游戏化项目。在总结部分分析了针对游戏化的批判,并且阐述了游戏化设计和实施过程应该注意的问题。","container-title":"电化教育研究","ISSN":"1003-1553","issue":"10","language":"中文;","page":"69-76+91","source":"CNKI","title":"游戏化——让乐趣促进学习成为教育技术的新追求","volume":"36","author":[{"family":"刘","given":"俊"},{"family":"祝","given":"智庭"}],"issued":{"date-parts":[["2015"]]}}},{"id":206,"uris":["http://zotero.org/users/6524807/items/QMX4W8IX"],"uri":["http://zotero.org/users/6524807/items/QMX4W8IX"],"itemData":{"id":206,"type":"article-journal","abstra</w:instrText>
            </w:r>
            <w:r>
              <w:rPr>
                <w:rFonts w:eastAsia="宋体"/>
                <w:b/>
                <w:bCs/>
                <w:sz w:val="15"/>
                <w:szCs w:val="15"/>
              </w:rPr>
              <w:instrText xml:space="preserve">ct":"The present study aims to explore the impact of three reward strategies on adult e-learners’ learning performance in a gamified teaching process. One hundred and eighty participants who were recruited for the experiment were evenly assigned to three groups, with Group A adopting the forfeit-or-prize reward strategy, Group B employing the prize-only reward strategy, and Group C applying the no-prize-no-forfeit strategy. A pretest, an immediate posttest, a delayed posttest and two questionnaires were adopted as instruments for the study. The results showed that the forfeit-or-prize pattern and the prize-only pattern could exert a significantly better impact on the e-learners’ learning than the no-prize-no-forfeit pattern. Additionally, the forfeit-or-prize pattern elicited better knowledge retention than the prize-only pattern. The two questionnaires revealed that the forfeit-or-prize pattern and the prize-only pattern could stimulate students' motivation in learning, although a high-level anxiety was perceived by the subjects assigned to the forfeit-or-prize pattern. Possible explanations and implications are discussed.","container-title":"Computers &amp; Education","DOI":"10.1016/j.compedu.2018.07.009","ISSN":"0360-1315","journalAbbreviation":"Computers &amp; Education","language":"en","page":"143-152","source":"ScienceDirect","title":"The impact of a forfeit-or-prize gamified teaching on e-learners’ learning performance","volume":"126","author":[{"family":"Ge","given":"Zi-Gang"}],"issued":{"date-parts":[["2018",11,1]]}}}],"schema":"https://github.com/citation-style-language/schema/raw/master/csl-citation.json"} </w:instrText>
            </w:r>
            <w:r>
              <w:rPr>
                <w:rFonts w:eastAsia="宋体"/>
                <w:b/>
                <w:bCs/>
                <w:sz w:val="15"/>
                <w:szCs w:val="15"/>
              </w:rPr>
              <w:fldChar w:fldCharType="separate"/>
            </w:r>
            <w:r>
              <w:rPr>
                <w:kern w:val="0"/>
                <w:sz w:val="15"/>
                <w:vertAlign w:val="superscript"/>
              </w:rPr>
              <w:t>[11,35]</w:t>
            </w:r>
            <w:r>
              <w:rPr>
                <w:rFonts w:eastAsia="宋体"/>
                <w:b/>
                <w:bCs/>
                <w:sz w:val="15"/>
                <w:szCs w:val="15"/>
              </w:rPr>
              <w:fldChar w:fldCharType="end"/>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5"/>
              <w:spacing w:line="240" w:lineRule="exact"/>
              <w:jc w:val="center"/>
              <w:rPr>
                <w:rFonts w:eastAsia="宋体"/>
                <w:b/>
                <w:bCs/>
                <w:sz w:val="15"/>
                <w:szCs w:val="15"/>
              </w:rPr>
            </w:pPr>
            <w:r>
              <w:rPr>
                <w:rFonts w:eastAsia="宋体"/>
                <w:b/>
                <w:bCs/>
                <w:sz w:val="15"/>
                <w:szCs w:val="15"/>
              </w:rPr>
              <w:t>与同伴比较</w:t>
            </w:r>
            <w:r>
              <w:rPr>
                <w:rFonts w:eastAsia="宋体"/>
                <w:b/>
                <w:bCs/>
                <w:sz w:val="15"/>
                <w:szCs w:val="15"/>
              </w:rPr>
              <w:fldChar w:fldCharType="begin"/>
            </w:r>
            <w:r>
              <w:rPr>
                <w:rFonts w:eastAsia="宋体"/>
                <w:b/>
                <w:bCs/>
                <w:sz w:val="15"/>
                <w:szCs w:val="15"/>
              </w:rPr>
              <w:instrText xml:space="preserve"> ADDIN ZOTERO_ITEM CSL_CITATION {"citationID":"xmPqdO4B","properties":{"formattedCitation":"\\super [36]\\nosupersub{}","plainCitation":"[36]","noteIndex":0},"citationItems":[{"id":205,"uris":["http://zotero.org/users/6524807/items/44ITZ2IK"],"uri":["http</w:instrText>
            </w:r>
            <w:r>
              <w:rPr>
                <w:rFonts w:hint="eastAsia" w:eastAsia="宋体"/>
                <w:b/>
                <w:bCs/>
                <w:sz w:val="15"/>
                <w:szCs w:val="15"/>
              </w:rPr>
              <w:instrText xml:space="preserve">://zotero.org/users/6524807/items/44ITZ2IK"],"itemData":{"id":205,"type":"article-journal","abstract":"将游戏激励机制融入在线教育之中,可以增强在线教育的吸引力。游戏化的激励机制可以在三个方面运用于在线教育之中:一是对学生内在学习动机的激发,具体方法有学习挑战优化、整体情况反馈和故事情境设计;二是对学生外在学习动机的激发,包括即时积分奖励和持续成就激励两种方法;三是社会互动形成的持续激励,方法有学习氛围塑造和竞合关系平衡。","container-title":"科技视界","ISSN":"2095-2457","issue":"35","language":"中文;","page":"35-36","source":"CNKI","title":"游戏激励机制在在线教育中的运用","author":[{"family":"王","given":"世明"}],"issued":{"date-parts":[["2020"]]}}}],"schema":"https://github.com/citatio</w:instrText>
            </w:r>
            <w:r>
              <w:rPr>
                <w:rFonts w:eastAsia="宋体"/>
                <w:b/>
                <w:bCs/>
                <w:sz w:val="15"/>
                <w:szCs w:val="15"/>
              </w:rPr>
              <w:instrText xml:space="preserve">n-style-language/schema/raw/master/csl-citation.json"} </w:instrText>
            </w:r>
            <w:r>
              <w:rPr>
                <w:rFonts w:eastAsia="宋体"/>
                <w:b/>
                <w:bCs/>
                <w:sz w:val="15"/>
                <w:szCs w:val="15"/>
              </w:rPr>
              <w:fldChar w:fldCharType="separate"/>
            </w:r>
            <w:r>
              <w:rPr>
                <w:kern w:val="0"/>
                <w:sz w:val="15"/>
                <w:vertAlign w:val="superscript"/>
              </w:rPr>
              <w:t>[36]</w:t>
            </w:r>
            <w:r>
              <w:rPr>
                <w:rFonts w:eastAsia="宋体"/>
                <w:b/>
                <w:bCs/>
                <w:sz w:val="15"/>
                <w:szCs w:val="15"/>
              </w:rPr>
              <w:fldChar w:fldCharType="end"/>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5"/>
              <w:spacing w:line="240" w:lineRule="exact"/>
              <w:jc w:val="center"/>
              <w:rPr>
                <w:rFonts w:eastAsia="宋体"/>
                <w:b/>
                <w:bCs/>
                <w:sz w:val="15"/>
                <w:szCs w:val="15"/>
              </w:rPr>
            </w:pPr>
            <w:r>
              <w:rPr>
                <w:rFonts w:eastAsia="宋体"/>
                <w:b/>
                <w:bCs/>
                <w:sz w:val="15"/>
                <w:szCs w:val="15"/>
              </w:rPr>
              <w:t>规则</w:t>
            </w:r>
            <w:r>
              <w:rPr>
                <w:rFonts w:eastAsia="宋体"/>
                <w:b/>
                <w:bCs/>
                <w:sz w:val="15"/>
                <w:szCs w:val="15"/>
              </w:rPr>
              <w:fldChar w:fldCharType="begin"/>
            </w:r>
            <w:r>
              <w:rPr>
                <w:rFonts w:eastAsia="宋体"/>
                <w:b/>
                <w:bCs/>
                <w:sz w:val="15"/>
                <w:szCs w:val="15"/>
              </w:rPr>
              <w:instrText xml:space="preserve"> ADDIN ZOTERO_ITEM CSL_CITATION {"citationID":"u4EGrNA1","properties":{"formattedCitation":"\\super [36]\\nosupersub{}","plainCitation":"[36]","noteIndex":0},"citationItems":[{"id":205,"uris":["http://zotero.org/users/6524807/items/44ITZ2IK"],"uri":["http</w:instrText>
            </w:r>
            <w:r>
              <w:rPr>
                <w:rFonts w:hint="eastAsia" w:eastAsia="宋体"/>
                <w:b/>
                <w:bCs/>
                <w:sz w:val="15"/>
                <w:szCs w:val="15"/>
              </w:rPr>
              <w:instrText xml:space="preserve">://zotero.org/users/6524807/items/44ITZ2IK"],"itemData":{"id":205,"type":"article-journal","abstract":"将游戏激励机制融入在线教育之中,可以增强在线教育的吸引力。游戏化的激励机制可以在三个方面运用于在线教育之中:一是对学生内在学习动机的激发,具体方法有学习挑战优化、整体情况反馈和故事情境设计;二是对学生外在学习动机的激发,包括即时积分奖励和持续成就激励两种方法;三是社会互动形成的持续激励,方法有学习氛围塑造和竞合关系平衡。","container-title":"科技视界","ISSN":"2095-2457","issue":"35","language":"中文;","page":"35-36","source":"CNKI","title":"游戏激励机制在在线教育中的运用","author":[{"family":"王","given":"世明"}],"issued":{"date-parts":[["2020"]]}}}],"schema":"https://github.com/citatio</w:instrText>
            </w:r>
            <w:r>
              <w:rPr>
                <w:rFonts w:eastAsia="宋体"/>
                <w:b/>
                <w:bCs/>
                <w:sz w:val="15"/>
                <w:szCs w:val="15"/>
              </w:rPr>
              <w:instrText xml:space="preserve">n-style-language/schema/raw/master/csl-citation.json"} </w:instrText>
            </w:r>
            <w:r>
              <w:rPr>
                <w:rFonts w:eastAsia="宋体"/>
                <w:b/>
                <w:bCs/>
                <w:sz w:val="15"/>
                <w:szCs w:val="15"/>
              </w:rPr>
              <w:fldChar w:fldCharType="separate"/>
            </w:r>
            <w:r>
              <w:rPr>
                <w:kern w:val="0"/>
                <w:sz w:val="15"/>
                <w:vertAlign w:val="superscript"/>
              </w:rPr>
              <w:t>[36]</w:t>
            </w:r>
            <w:r>
              <w:rPr>
                <w:rFonts w:eastAsia="宋体"/>
                <w:b/>
                <w:bCs/>
                <w:sz w:val="15"/>
                <w:szCs w:val="15"/>
              </w:rPr>
              <w:fldChar w:fldCharType="end"/>
            </w: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5"/>
              <w:spacing w:line="240" w:lineRule="exact"/>
              <w:jc w:val="center"/>
              <w:rPr>
                <w:rFonts w:eastAsia="宋体"/>
                <w:b/>
                <w:bCs/>
                <w:sz w:val="15"/>
                <w:szCs w:val="15"/>
              </w:rPr>
            </w:pPr>
            <w:r>
              <w:rPr>
                <w:rFonts w:eastAsia="宋体"/>
                <w:b/>
                <w:bCs/>
                <w:sz w:val="15"/>
                <w:szCs w:val="15"/>
              </w:rPr>
              <w:t>积分</w:t>
            </w:r>
            <w:r>
              <w:rPr>
                <w:rFonts w:eastAsia="宋体"/>
                <w:b/>
                <w:bCs/>
                <w:sz w:val="15"/>
                <w:szCs w:val="15"/>
              </w:rPr>
              <w:fldChar w:fldCharType="begin"/>
            </w:r>
            <w:r>
              <w:rPr>
                <w:rFonts w:eastAsia="宋体"/>
                <w:b/>
                <w:bCs/>
                <w:sz w:val="15"/>
                <w:szCs w:val="15"/>
              </w:rPr>
              <w:instrText xml:space="preserve"> ADDIN ZOTERO_ITEM CSL_CITATION {"citationID":"s3jHOfEQ","properties":{"formattedCitation":"\\super [10,11,15,37]\\nosupersub{}","plainCitation":"[10,11,15,37]","noteIndex":0},"citationItems":[{"id":174,"uris":["http://zotero.org/users/6524807/items/ZTR8N</w:instrText>
            </w:r>
            <w:r>
              <w:rPr>
                <w:rFonts w:hint="eastAsia" w:eastAsia="宋体"/>
                <w:b/>
                <w:bCs/>
                <w:sz w:val="15"/>
                <w:szCs w:val="15"/>
              </w:rPr>
              <w:instrText xml:space="preserve">CSP"],"uri":["http://zotero.org/users/6524807/items/ZTR8NCSP"],"itemData":{"id":174,"type":"article-journal","abstract":"当今时代科技发展日新月异,游戏化作为技术进步的一个代表,正经历着迅速发展的过程。游戏被越来越多的人接受,同时它也影响着人们的生活、思维和行为方式。游戏已经不单单是娱乐,利用游戏机制和游戏元素,进行非游戏事务的方式也渐渐被人们接受。本文从游戏化的发展、相关理论和核心概念等三个方面对游戏化在教育情境下的应用进行了阐述,并且列举了两个教育应用的游戏化项目。在总结部分分析了针对游戏化的批判,并且阐述了游戏化设计和实施过程应该注意的问题。","container-title":"电化教育研究","ISSN":"1003-1553","issue":"10","language":"中文;","page":"69-76+91","source":"CNKI","title":"游戏化——让乐趣促进学习成为教育技术的新追求","volume":"36","author":[{"family":"刘","given":"俊"},{"family":"祝","given":"智庭"}],"issued":{"date-parts":[["2015"]]}}},{"id":199,"uris":["http://zotero.org/users/6524807/items/X6US5UZN"],"uri":["http://zotero.org/users/6524807/items/X6US5UZN"],"itemData":{"id":199,"type":"article-journal","abstract":"游戏化是将游戏的设计元素或者机制应用于非游戏环境来激发人们参与某一项活动的积极性.通过将游戏的设计元素和机制引入普通应用软件来实现软件游戏化具有重要意义.它将使得软件的使用过程更有趣味性,进而提升软件的吸引力和竞争力.然而,对于哪些软件适合游戏化,以及如何实现软件游戏化目前仍然缺乏相应的指导方法.针对该问题,从软件需求分析的角度出发,提出一种面向目标的软件游戏化分析方法.该方法为每个需要用户和软件共同参与完成的活动建立由度量和评价等软件游戏化行为所构成的反馈环.该反馈环形成一个正向激励的过程,激励用户积极的参与到软件所支持的活动.","container-title":"小型微型计算机系统","ISSN":"1000-1220","issue":"04","language":"中文;","page":"683-689","source":"CNKI","title":"一种面向目标的软件游戏化分析方法","volume":"38","author":[{"family":"王","given":"雅倩"},{"family":"刘","given":"春"},{"family":"俞","given":"一峻"},{"family":"金","given":"芝"}],"issued":{"date-parts":[["2017"]]}}},{"id":207,"uris":["http://zotero.org/users/6524807/items/8XWQUHRX"],"uri":["http://zotero.org/users/6524807/items/8XWQUHRX"],"itemData":{"id":207,"type":"article-journ</w:instrText>
            </w:r>
            <w:r>
              <w:rPr>
                <w:rFonts w:eastAsia="宋体"/>
                <w:b/>
                <w:bCs/>
                <w:sz w:val="15"/>
                <w:szCs w:val="15"/>
              </w:rPr>
              <w:instrText xml:space="preserve">al","abstract":"ABSTRACT This paper reports the findings of a field experiment that gamified the classroom experience of elementary school ESL students by implementing digital badges-and-points which students could earn by achieving specific behavioral and learning goals. Altogether, 120 children in eight different classes participated in this study. Four of the classes (experimental group) used the digital badges-and-points available in ClassDojo, a free online classroom management system, while the other four classes (control group) employed a nondigital conventional school token point system. The results showed that digital badges-and-points afforded by ClassDojo significantly improved student learning in two classes (Grades 3 and 4) but not in Grades 1 and 2 classes. Overall, students reported enjoying using digital badges-and-points in the classrooms. Teacher observational data indicated that the digital badges-and-points group displayed more positive and on-task behaviors than the non-digital classroom token point system group.","container-title":"Journal of Educational Technology &amp; Society","ISSN":"1176-3647","issue":"1","note":"publisher: International Forum of Educational Technology &amp; Society","page":"137-151","source":"JSTOR","title":"Comparing Digital Badges-and-Points with Classroom Token Systems: Effects on Elementary School ESL Students’ Classroom Behavior and English Learning","title-short":"Comparing Digital Badges-and-Points with Classroom Token Systems","volume":"21","author":[{"family":"Homer","given":"Ryan"},{"family":"Hew","given":"Khe Foon"},{"family":"Tan","given":"Cheng Yong"}],"issued":{"date-parts":[["2018"]]}}},{"id":209,"uris":["http://zotero.org/users/6524807/items/WYTHLPUQ"],"uri":["http://zotero.org/users/6524807/items/WYTHLPUQ"],"itemData":{"id":209,"type":"article-journal","abstract":"ABSTRACT While gamification is gaining ground in business, marketing, corporate management, and wellness initiatives, its application in education is still an emerging trend. This article presents a study of the published empirical research on the application of gamification to education. The study is limited to papers that discuss explicitly the effects of using game elements in specific educational contexts. It employs a systematic mapping design. Accordingly, a categorical structure for classifying the research results is proposed based on the extracted topics discussed in the reviewed papers. The categories include gamification design principles, game mechanics, context of applying gamification (type of application, educational level, and academic subject), implementation, and evaluation. By mapping the published works to the classification criteria and analyzing them, the study highlights the directions of the currently conducted empirical research on applying gamification to education. It also indicates some major obstacles and needs, such as the need for proper technological support, for controlled studies demonstrating reliable positive or negative results of using specific game elements in particular educational contexts, etc. Although most of the reviewed papers report promising results, more substantial empirical research is needed to determine whether both extrinsic and intrinsic motivation of the learners can be influenced by gamification.","container-title":"Journal of Educational Technology &amp; Society","ISSN":"1176-3647","issue":"3","note":"publisher: International Forum of Educational Technology &amp; Society","page":"75-88","source":"JSTOR","title":"Gamification in Education: A Systematic Mapping Study","title-short":"Gamification in Education","volume":"18","author":[{"family":"Dicheva","given":"Darina"},{"family":"Dichev","given":"Christo"},{"family":"Agre","given":"Gennady"},{"family":"Angelova","given":"Galia"}],"issued":{"date-parts":[["2015"]]}}}],"schema":"https://github.com/citation-style-language/schema/raw/master/csl-citation.json"} </w:instrText>
            </w:r>
            <w:r>
              <w:rPr>
                <w:rFonts w:eastAsia="宋体"/>
                <w:b/>
                <w:bCs/>
                <w:sz w:val="15"/>
                <w:szCs w:val="15"/>
              </w:rPr>
              <w:fldChar w:fldCharType="separate"/>
            </w:r>
            <w:r>
              <w:rPr>
                <w:kern w:val="0"/>
                <w:sz w:val="15"/>
                <w:vertAlign w:val="superscript"/>
              </w:rPr>
              <w:t>[10,11,15,37]</w:t>
            </w:r>
            <w:r>
              <w:rPr>
                <w:rFonts w:eastAsia="宋体"/>
                <w:b/>
                <w:bCs/>
                <w:sz w:val="15"/>
                <w:szCs w:val="15"/>
              </w:rPr>
              <w:fldChar w:fldCharType="end"/>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5"/>
              <w:spacing w:line="240" w:lineRule="exact"/>
              <w:jc w:val="center"/>
              <w:rPr>
                <w:rFonts w:eastAsia="宋体"/>
                <w:b/>
                <w:bCs/>
                <w:sz w:val="15"/>
                <w:szCs w:val="15"/>
              </w:rPr>
            </w:pPr>
            <w:r>
              <w:rPr>
                <w:rFonts w:eastAsia="宋体"/>
                <w:b/>
                <w:bCs/>
                <w:sz w:val="15"/>
                <w:szCs w:val="15"/>
              </w:rPr>
              <w:t>徽章</w:t>
            </w:r>
            <w:r>
              <w:rPr>
                <w:rFonts w:eastAsia="宋体"/>
                <w:b/>
                <w:bCs/>
                <w:sz w:val="15"/>
                <w:szCs w:val="15"/>
              </w:rPr>
              <w:fldChar w:fldCharType="begin"/>
            </w:r>
            <w:r>
              <w:rPr>
                <w:rFonts w:eastAsia="宋体"/>
                <w:b/>
                <w:bCs/>
                <w:sz w:val="15"/>
                <w:szCs w:val="15"/>
              </w:rPr>
              <w:instrText xml:space="preserve"> ADDIN ZOTERO_ITEM CSL_CITATION {"citationID":"pyR6C9Py","properties":{"formattedCitation":"\\super [11,14,15,37]\\nosupersub{}","plainCitation":"[11,14,15,37]","noteIndex":0},"citationItems":[{"id":174,"uris":["http://zotero.org/users/6524807/items/ZTR8N</w:instrText>
            </w:r>
            <w:r>
              <w:rPr>
                <w:rFonts w:hint="eastAsia" w:eastAsia="宋体"/>
                <w:b/>
                <w:bCs/>
                <w:sz w:val="15"/>
                <w:szCs w:val="15"/>
              </w:rPr>
              <w:instrText xml:space="preserve">CSP"],"uri":["http://zotero.org/users/6524807/items/ZTR8NCSP"],"itemData":{"id":174,"type":"article-journal","abstract":"当今时代科技发展日新月异,游戏化作为技术进步的一个代表,正经历着迅速发展的过程。游戏被越来越多的人接受,同时它也影响着人们的生活、思维和行为方式。游戏已经不单单是娱乐,利用游戏机制和游戏元素,进行非游戏事务的方式也渐渐被人们接受。本文从游戏化的发展、相关理论和核心概念等三个方面对游戏化在教育情境下的应用进行了阐述,并且列举了两个教育应用的游戏化项目。在总结部分分析了针对游戏化的批判,并且阐述了游戏化设计和实施过程应该注意的问题。","container-title":"电化教育研究","ISSN":"1003-1553","issue":"10","language":"中文;","page":"69-76+91","source":"CNKI","title":"游戏化——让乐趣促进学习成为教育技术的新追求","volume":"36","author":[{"family":"刘","given":"俊"},{"family":"祝","given":"智庭"}],"issued":{"date-parts":[["2015"]]}}},{"id":208,"uris":["http://zotero.org/users/6524807/items/MMATQZU7"],"uri":["http://zotero.org/users/6524807/items/MMATQZU7"],"itemData":{"id":208,"type":"article-jour</w:instrText>
            </w:r>
            <w:r>
              <w:rPr>
                <w:rFonts w:eastAsia="宋体"/>
                <w:b/>
                <w:bCs/>
                <w:sz w:val="15"/>
                <w:szCs w:val="15"/>
              </w:rPr>
              <w:instrText xml:space="preserve">nal","abstract":"This paper explores the opportunities and challenges associated with implementing a digital badge system that awards high school credit for students' participation in afterschool programs serving non-dominant youth. Data include interviews and focus groups with 43 students, and interviews with 24 teachers and afterschool mentors and one college admissions director. Across all stakeholders, the most frequently cited opportunity related to the potential that badges hold for establishing learners' credibility outside the context in which their badges were earned by providing a trustworthy record of the skills and achievements that students gain through their participation in the afterschool programs. However, credibility also emerged as the dominant challenge associated with digital badges. Participants observed that in order for badges to succeed in proving one's credibility to external audiences, these audiences—such as college admissions officers and employers—must know about and recognize the validity of badges. Students, teachers, and program staff all expressed the belief that this essential criterion had not yet been achieved. We examine these findings in light of theory and research on the role of artifacts within and outside the communities of practice in which they were created and used. The findings hold implications for designers of openly networked learning environments that seek to span and connect diverse social settings.","container-title":"Computers &amp; Education","DOI":"10.1016/j.compedu.2015.04.011","ISSN":"0360-1315","journalAbbreviation":"Computers &amp; Education","language":"en","page":"72-83","source":"ScienceDirect","title":"Digital badges in afterschool learning: Documenting the perspectives and experiences of students and educators","title-short":"Digital badges in afterschool learning","volume":"88","author":[{"family":"Davis","given":"Katie"},{"family":"Singh","given":"Simrat"}],"issued":{"date-parts":[["2015",10,1]]}},"locator":"20152015"},{"id":207,"uris":["http://zotero.org/users/6524807/items/8XWQUHRX"],"uri":["http://zotero.org/users/6524807/items/8XWQUHRX"],"itemData":{"id":207,"type":"article-journal","abstract":"ABSTRACT This paper reports the findings of a field experiment that gamified the classroom experience of elementary school ESL students by implementing digital badges-and-points which students could earn by achieving specific behavioral and learning goals. Altogether, 120 children in eight different classes participated in this study. Four of the classes (experimental group) used the digital badges-and-points available in ClassDojo, a free online classroom management system, while the other four classes (control group) employed a nondigital conventional school token point system. The results showed that digital badges-and-points afforded by ClassDojo significantly improved student learning in two classes (Grades 3 and 4) but not in Grades 1 and 2 classes. Overall, students reported enjoying using digital badges-and-points in the classrooms. Teacher observational data indicated that the digital badges-and-points group displayed more positive and on-task behaviors than the non-digital classroom token point system group.","container-title":"Journal of Educational Technology &amp; Society","ISSN":"1176-3647","issue":"1","note":"publisher: International Forum of Educational Technology &amp; Society","page":"137-151","source":"JSTOR","title":"Comparing Digital Badges-and-Points with Classroom Token Systems: Effects on Elementary School ESL Students’ Classroom Behavior and English Learning","title-short":"Comparing Digital Badges-and-Points with Classroom Token Systems","volume":"21","author":[{"family":"Homer","given":"Ryan"},{"family":"Hew","given":"Khe Foon"},{"family":"Tan","given":"Cheng Yong"}],"issued":{"date-parts":[["2018"]]}}},{"id":209,"uris":["http://zotero.org/users/6524807/items/WYTHLPUQ"],"uri":["http://zotero.org/users/6524807/items/WYTHLPUQ"],"itemData":{"id":209,"type":"article-journal","abstract":"ABSTRACT While gamification is gaining ground in business, marketing, corporate management, and wellness initiatives, its application in education is still an emerging trend. This article presents a study of the published empirical research on the application of gamification to education. The study is limited to papers that discuss explicitly the effects of using game elements in specific educational contexts. It employs a systematic mapping design. Accordingly, a categorical structure for classifying the research results is proposed based on the extracted topics discussed in the reviewed papers. The categories include gamification design principles, game mechanics, context of applying gamification (type of application, educational level, and academic subject), implementation, and evaluation. By mapping the published works to the classification criteria and analyzing them, the study highlights the directions of the currently conducted empirical research on applying gamification to education. It also indicates some major obstacles and needs, such as the need for proper technological support, for controlled studies demonstrating reliable positive or negative results of using specific game elements in particular educational contexts, etc. Although most of the reviewed papers report promising results, more substantial empirical research is needed to determine whether both extrinsic and intrinsic motivation of the learners can be influenced by gamification.","container-title":"Journal of Educational Technology &amp; Society","ISSN":"1176-3647","issue":"3","note":"publisher: International Forum of Educational Technology &amp; Society","page":"75-88","source":"JSTOR","title":"Gamification in Education: A Systematic Mapping Study","title-short":"Gamification in Education","volume":"18","author":[{"family":"Dicheva","given":"Darina"},{"family":"Dichev","given":"Christo"},{"family":"Agre","given":"Gennady"},{"family":"Angelova","given":"Galia"}],"issued":{"date-parts":[["2015"]]}}}],"schema":"https://github.com/citation-style-language/schema/raw/master/csl-citation.json"} </w:instrText>
            </w:r>
            <w:r>
              <w:rPr>
                <w:rFonts w:eastAsia="宋体"/>
                <w:b/>
                <w:bCs/>
                <w:sz w:val="15"/>
                <w:szCs w:val="15"/>
              </w:rPr>
              <w:fldChar w:fldCharType="separate"/>
            </w:r>
            <w:r>
              <w:rPr>
                <w:kern w:val="0"/>
                <w:sz w:val="15"/>
                <w:vertAlign w:val="superscript"/>
              </w:rPr>
              <w:t>[11,14,15,37]</w:t>
            </w:r>
            <w:r>
              <w:rPr>
                <w:rFonts w:eastAsia="宋体"/>
                <w:b/>
                <w:bCs/>
                <w:sz w:val="15"/>
                <w:szCs w:val="15"/>
              </w:rPr>
              <w:fldChar w:fldCharType="end"/>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5"/>
              <w:spacing w:line="240" w:lineRule="exact"/>
              <w:jc w:val="center"/>
              <w:rPr>
                <w:rFonts w:eastAsia="宋体"/>
                <w:b/>
                <w:bCs/>
                <w:sz w:val="15"/>
                <w:szCs w:val="15"/>
              </w:rPr>
            </w:pPr>
            <w:r>
              <w:rPr>
                <w:rFonts w:eastAsia="宋体"/>
                <w:b/>
                <w:bCs/>
                <w:sz w:val="15"/>
                <w:szCs w:val="15"/>
              </w:rPr>
              <w:t>时限</w:t>
            </w:r>
            <w:r>
              <w:rPr>
                <w:rFonts w:eastAsia="宋体"/>
                <w:b/>
                <w:bCs/>
                <w:sz w:val="15"/>
                <w:szCs w:val="15"/>
              </w:rPr>
              <w:fldChar w:fldCharType="begin"/>
            </w:r>
            <w:r>
              <w:rPr>
                <w:rFonts w:eastAsia="宋体"/>
                <w:b/>
                <w:bCs/>
                <w:sz w:val="15"/>
                <w:szCs w:val="15"/>
              </w:rPr>
              <w:instrText xml:space="preserve"> ADDIN ZOTERO_ITEM CSL_CITATION {"citationID":"PBDZKQhS","properties":{"formattedCitation":"\\super [38]\\nosupersub{}","plainCitation":"[38]","noteIndex":0},"citationItems":[{"id":256,"uris":["http://zotero.org/users/6524807/items/S79XCP9M"],"uri":["http://zotero.org/users/6524807/items/S79XCP9M"],"itemData":{"id":256,"type":"book","event-place":"Cham","ISBN":"978-3-319-47282-9","language":"en","note":"DOI: 10.1007/978-3-319-47283-6","publisher":"Springer International Publishing","publisher-place":"Cham","source":"DOI.org (Crossref)","title":"Gamification in Learning and Education","URL":"http://link.springer.com/10.1007/978-3-319-47283-6","author":[{"family":"Kim","given":"Sangkyun"},{"family":"Song","given":"Kibong"},{"family":"Lockee","given":"Barbara"},{"family":"Burton","given":"John"}],"accessed":{"date-parts":[["2020",10,4]]},"issued":{"date-parts":[["2018"]]}}}],"schema":"https://github.com/citation-style-language/schema/raw/master/csl-citation.json"} </w:instrText>
            </w:r>
            <w:r>
              <w:rPr>
                <w:rFonts w:eastAsia="宋体"/>
                <w:b/>
                <w:bCs/>
                <w:sz w:val="15"/>
                <w:szCs w:val="15"/>
              </w:rPr>
              <w:fldChar w:fldCharType="separate"/>
            </w:r>
            <w:r>
              <w:rPr>
                <w:kern w:val="0"/>
                <w:sz w:val="15"/>
                <w:vertAlign w:val="superscript"/>
              </w:rPr>
              <w:t>[38]</w:t>
            </w:r>
            <w:r>
              <w:rPr>
                <w:rFonts w:eastAsia="宋体"/>
                <w:b/>
                <w:bCs/>
                <w:sz w:val="15"/>
                <w:szCs w:val="15"/>
              </w:rPr>
              <w:fldChar w:fldCharType="end"/>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r>
              <w:rPr>
                <w:rFonts w:eastAsia="宋体"/>
                <w:b/>
                <w:sz w:val="15"/>
                <w:szCs w:val="15"/>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5"/>
              <w:spacing w:line="240" w:lineRule="exact"/>
              <w:jc w:val="center"/>
              <w:rPr>
                <w:rFonts w:eastAsia="宋体"/>
                <w:b/>
                <w:bCs/>
                <w:sz w:val="15"/>
                <w:szCs w:val="15"/>
              </w:rPr>
            </w:pPr>
            <w:r>
              <w:rPr>
                <w:rFonts w:eastAsia="宋体"/>
                <w:b/>
                <w:bCs/>
                <w:sz w:val="15"/>
                <w:szCs w:val="15"/>
              </w:rPr>
              <w:t>等级</w:t>
            </w:r>
            <w:r>
              <w:rPr>
                <w:rFonts w:eastAsia="宋体"/>
                <w:b/>
                <w:bCs/>
                <w:sz w:val="15"/>
                <w:szCs w:val="15"/>
              </w:rPr>
              <w:fldChar w:fldCharType="begin"/>
            </w:r>
            <w:r>
              <w:rPr>
                <w:rFonts w:eastAsia="宋体"/>
                <w:b/>
                <w:bCs/>
                <w:sz w:val="15"/>
                <w:szCs w:val="15"/>
              </w:rPr>
              <w:instrText xml:space="preserve"> ADDIN ZOTERO_ITEM CSL_CITATION {"citationID":"Xy7Xoe76","properties":{"formattedCitation":"\\super [11]\\nosupersub{}","plainCitation":"[11]","noteIndex":0},"citationItems":[{"id":174,"uris":["http://zotero.org/users/6524807/items/ZTR8NCSP"],"uri":["http://zotero.org/users/6524807/items/ZTR8NCSP"],"itemData":{"id":174,"type":"article-journal","abstract":"当今时代科技发展日新月异,游戏化作为技术进步的一个代表,正经历着迅速发展的过程。游戏被越来越多的人接受,同时它也影响着人们的生活、思维和行为方式。游戏已经不单单是娱乐,利用游戏机制和游戏元素,进行非游戏事务的方式也渐渐被人们接受。本文从游戏化的发展、相关理论和核心概念等三个方面对游戏化在教育情境下的应用进行了阐述,并且列举了两个教育应用的游戏化项目。在总结部分分析了针对游戏化的批判,并且阐述了游戏化设计和实施过程应该注意的问题。","container-title":"电化教育研究","ISSN":"1003-1553","issue":"10","language":"中文;","page":"69-76+91","source":"CNKI","title":"游戏化——让乐趣促进学习成为教育技术的新追求","volume":"36","author":[{"family":"刘","given":"俊"},{"family":"祝","given":"智庭"}],"issued":{"date-parts":[["2015"]]}}}],"schema":"https://github.com/citation-style-language/schema/raw/master/csl-citation.json"} </w:instrText>
            </w:r>
            <w:r>
              <w:rPr>
                <w:rFonts w:eastAsia="宋体"/>
                <w:b/>
                <w:bCs/>
                <w:sz w:val="15"/>
                <w:szCs w:val="15"/>
              </w:rPr>
              <w:fldChar w:fldCharType="separate"/>
            </w:r>
            <w:r>
              <w:rPr>
                <w:rFonts w:eastAsia="宋体"/>
                <w:b/>
                <w:bCs/>
                <w:kern w:val="0"/>
                <w:sz w:val="15"/>
                <w:vertAlign w:val="superscript"/>
              </w:rPr>
              <w:t>[11]</w:t>
            </w:r>
            <w:r>
              <w:rPr>
                <w:rFonts w:eastAsia="宋体"/>
                <w:b/>
                <w:bCs/>
                <w:sz w:val="15"/>
                <w:szCs w:val="15"/>
              </w:rPr>
              <w:fldChar w:fldCharType="end"/>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5"/>
              <w:spacing w:line="240" w:lineRule="exact"/>
              <w:jc w:val="center"/>
              <w:rPr>
                <w:rFonts w:eastAsia="宋体"/>
                <w:b/>
                <w:bCs/>
                <w:sz w:val="15"/>
                <w:szCs w:val="15"/>
              </w:rPr>
            </w:pPr>
            <w:r>
              <w:rPr>
                <w:rFonts w:eastAsia="宋体"/>
                <w:b/>
                <w:bCs/>
                <w:sz w:val="15"/>
                <w:szCs w:val="15"/>
              </w:rPr>
              <w:t>排行榜</w:t>
            </w:r>
            <w:r>
              <w:rPr>
                <w:rFonts w:eastAsia="宋体"/>
                <w:b/>
                <w:bCs/>
                <w:sz w:val="15"/>
                <w:szCs w:val="15"/>
              </w:rPr>
              <w:fldChar w:fldCharType="begin"/>
            </w:r>
            <w:r>
              <w:rPr>
                <w:rFonts w:eastAsia="宋体"/>
                <w:b/>
                <w:bCs/>
                <w:sz w:val="15"/>
                <w:szCs w:val="15"/>
              </w:rPr>
              <w:instrText xml:space="preserve"> ADDIN ZOTERO_ITEM CSL_CITATION {"citationID":"4QQAs3AQ","properties":{"formattedCitation":"\\super [10\\uc0\\u8211{}12,37]\\nosupersub{}","plainCitation":"[10–12,37]","noteIndex":0},"citationItems":[{"id":173,"uris":["http://zotero.org/users/6524807/items/WJHQ5EX9"],"uri":["http://zotero.org/users/6524807/items/WJHQ5EX9"],"itemData":{"id":173,"type":"article-journal","container-title":"International Journal of Gaming and Computer-Mediated Simulations","DOI":"10.4018/jgcms.2012100106","ISSN":"1942-3888, 1942-3896","issue":"4","language":"en","page":"81-83","source":"DOI.org (Crossref)","title":"The Gamification of Learning and Instruction: Game-Based Methods and Strategies for Training and Education","title-short":"The Gamification of Learning and Instruction","volume":"4","author":[{"family":"Rice","given":"John W."}],"issued":{"date-parts":[["2012",10]]}}},{"id":174,"uris":["http://zotero.org/users/6524807/items/ZTR8NCSP"],"uri":["http://zotero.org/users/6524807/items/ZTR8NCSP"],"itemData":{"id":174,"ty</w:instrText>
            </w:r>
            <w:r>
              <w:rPr>
                <w:rFonts w:hint="eastAsia" w:eastAsia="宋体"/>
                <w:b/>
                <w:bCs/>
                <w:sz w:val="15"/>
                <w:szCs w:val="15"/>
              </w:rPr>
              <w:instrText xml:space="preserve">pe":"article-journal","abstract":"当今时代科技发展日新月异,游戏化作为技术进步的一个代表,正经历着迅速发展的过程。游戏被越来越多的人接受,同时它也影响着人们的生活、思维和行为方式。游戏已经不单单是娱乐,利用游戏机制和游戏元素,进行非游戏事务的方式也渐渐被人们接受。本文从游戏化的发展、相关理论和核心概念等三个方面对游戏化在教育情境下的应用进行了阐述,并且列举了两个教育应用的游戏化项目。在总结部分分析了针对游戏化的批判,并且阐述了游戏化设计和实施过程应该注意的问题。","container-title":"电化教育研究","ISSN":"1003-1553","issue":"10","language":"中文;","page":"69-76+91","source":"CNKI","title":"游戏化——让乐趣促进学习成为教育技术的新追求","volume":"36","author":[{"family":"刘","given":"俊"},{"family":"祝","given":"智庭"}],"issued":{"date-parts":[["2015"]]}}},{"id":199,"uris":["http://zotero.org/users/6524807/items/X6US5UZN"],"uri":["http://zotero.org/users/6524807/items/X6US5UZN"],"itemData":{"id":199,"type":"article-journal","abstract":"游戏化是将游戏的设计元素或者机制应用于非游戏环境来激发人们参与某一项活动的积极性.通过将游戏的设计元素和机制引入普通应用软件来实现软件游戏化具有重要意义.它将使得软件的使用过程更有趣味性,进而提升软件的吸引力和竞争力.然而,对于哪些软件适合游戏化,以及如何实现软件游戏化目前仍然缺乏相应的指导方法.针对该问题,从软件需求分析的角度出发,提出一种面向目标的软件游戏化分析方法.该方法为每个需要用户和软件共同参与完成的活动建立由度量和评价等软件游戏化行为所构成的反馈环.该反馈环形成一个正向激励的过程,激励用户积极的参与到软件所支持的活动.","container-title":"小型微型计算机系统","ISSN":"1000-1220","issue":"04","language":"中文;","page":"683-689","source":"CNKI","title":"一种面向目标的软件游戏化分析方法","volume":"38","author":[{"family":"王","given":"雅倩"},{"family":"刘","given":"春"},{"family":"俞","given":"一峻"},{"family":"金","given":"芝"}],"issued":{"date-parts":[["2017"]]}}}</w:instrText>
            </w:r>
            <w:r>
              <w:rPr>
                <w:rFonts w:eastAsia="宋体"/>
                <w:b/>
                <w:bCs/>
                <w:sz w:val="15"/>
                <w:szCs w:val="15"/>
              </w:rPr>
              <w:instrText xml:space="preserve">,{"id":209,"uris":["http://zotero.org/users/6524807/items/WYTHLPUQ"],"uri":["http://zotero.org/users/6524807/items/WYTHLPUQ"],"itemData":{"id":209,"type":"article-journal","abstract":"ABSTRACT While gamification is gaining ground in business, marketing, corporate management, and wellness initiatives, its application in education is still an emerging trend. This article presents a study of the published empirical research on the application of gamification to education. The study is limited to papers that discuss explicitly the effects of using game elements in specific educational contexts. It employs a systematic mapping design. Accordingly, a categorical structure for classifying the research results is proposed based on the extracted topics discussed in the reviewed papers. The categories include gamification design principles, game mechanics, context of applying gamification (type of application, educational level, and academic subject), implementation, and evaluation. By mapping the published works to the classification criteria and analyzing them, the study highlights the directions of the currently conducted empirical research on applying gamification to education. It also indicates some major obstacles and needs, such as the need for proper technological support, for controlled studies demonstrating reliable positive or negative results of using specific game elements in particular educational contexts, etc. Although most of the reviewed papers report promising results, more substantial empirical research is needed to determine whether both extrinsic and intrinsic motivation of the learners can be influenced by gamification.","container-title":"Journal of Educational Technology &amp; Society","ISSN":"1176-3647","issue":"3","note":"publisher: International Forum of Educational Technology &amp; Society","page":"75-88","source":"JSTOR","title":"Gamification in Education: A Systematic Mapping Study","title-short":"Gamification in Education","volume":"18","author":[{"family":"Dicheva","given":"Darina"},{"family":"Dichev","given":"Christo"},{"family":"Agre","given":"Gennady"},{"family":"Angelova","given":"Galia"}],"issued":{"date-parts":[["2015"]]}}}],"schema":"https://github.com/citation-style-language/schema/raw/master/csl-citation.json"} </w:instrText>
            </w:r>
            <w:r>
              <w:rPr>
                <w:rFonts w:eastAsia="宋体"/>
                <w:b/>
                <w:bCs/>
                <w:sz w:val="15"/>
                <w:szCs w:val="15"/>
              </w:rPr>
              <w:fldChar w:fldCharType="separate"/>
            </w:r>
            <w:r>
              <w:rPr>
                <w:kern w:val="0"/>
                <w:sz w:val="15"/>
                <w:vertAlign w:val="superscript"/>
              </w:rPr>
              <w:t>[10–12,37]</w:t>
            </w:r>
            <w:r>
              <w:rPr>
                <w:rFonts w:eastAsia="宋体"/>
                <w:b/>
                <w:bCs/>
                <w:sz w:val="15"/>
                <w:szCs w:val="15"/>
              </w:rPr>
              <w:fldChar w:fldCharType="end"/>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5"/>
              <w:spacing w:line="240" w:lineRule="exact"/>
              <w:jc w:val="center"/>
              <w:rPr>
                <w:rFonts w:eastAsia="宋体"/>
                <w:b/>
                <w:bCs/>
                <w:sz w:val="15"/>
                <w:szCs w:val="15"/>
              </w:rPr>
            </w:pPr>
            <w:r>
              <w:rPr>
                <w:rFonts w:eastAsia="宋体"/>
                <w:b/>
                <w:bCs/>
                <w:sz w:val="15"/>
                <w:szCs w:val="15"/>
              </w:rPr>
              <w:t>游戏进度</w:t>
            </w:r>
            <w:r>
              <w:rPr>
                <w:rFonts w:eastAsia="宋体"/>
                <w:b/>
                <w:bCs/>
                <w:sz w:val="15"/>
                <w:szCs w:val="15"/>
              </w:rPr>
              <w:fldChar w:fldCharType="begin"/>
            </w:r>
            <w:r>
              <w:rPr>
                <w:rFonts w:eastAsia="宋体"/>
                <w:b/>
                <w:bCs/>
                <w:sz w:val="15"/>
                <w:szCs w:val="15"/>
              </w:rPr>
              <w:instrText xml:space="preserve"> ADDIN ZOTERO_ITEM CSL_CITATION {"citationID":"2evqmzMr","properties":{"formattedCitation":"\\super [37]\\nosupersub{}","plainCitation":"[37]","noteIndex":0},"citationItems":[{"id":209,"uris":["http://zotero.org/users/6524807/items/WYTHLPUQ"],"uri":["http://zotero.org/users/6524807/items/WYTHLPUQ"],"itemData":{"id":209,"type":"article-journal","abstract":"ABSTRACT While gamification is gaining ground in business, marketing, corporate management, and wellness initiatives, its application in education is still an emerging trend. This article presents a study of the published empirical research on the application of gamification to education. The study is limited to papers that discuss explicitly the effects of using game elements in specific educational contexts. It employs a systematic mapping design. Accordingly, a categorical structure for classifying the research results is proposed based on the extracted topics discussed in the reviewed papers. The categories include gamification design principles, game mechanics, context of applying gamification (type of application, educational level, and academic subject), implementation, and evaluation. By mapping the published works to the classification criteria and analyzing them, the study highlights the directions of the currently conducted empirical research on applying gamification to education. It also indicates some major obstacles and needs, such as the need for proper technological support, for controlled studies demonstrating reliable positive or negative results of using specific game elements in particular educational contexts, etc. Although most of the reviewed papers report promising results, more substantial empirical research is needed to determine whether both extrinsic and intrinsic motivation of the learners can be influenced by gamification.","container-title":"Journal of Educational Technology &amp; Society","ISSN":"1176-3647","issue":"3","note":"publisher: International Forum of Educational Technology &amp; Society","page":"75-88","source":"JSTOR","title":"Gamification in Education: A Systematic Mapping Study","title-short":"Gamification in Education","volume":"18","author":[{"family":"Dicheva","given":"Darina"},{"family":"Dichev","given":"Christo"},{"family":"Agre","given":"Gennady"},{"family":"Angelova","given":"Galia"}],"issued":{"date-parts":[["2015"]]}}}],"schema":"https://github.com/citation-style-language/schema/raw/master/csl-citation.json"} </w:instrText>
            </w:r>
            <w:r>
              <w:rPr>
                <w:rFonts w:eastAsia="宋体"/>
                <w:b/>
                <w:bCs/>
                <w:sz w:val="15"/>
                <w:szCs w:val="15"/>
              </w:rPr>
              <w:fldChar w:fldCharType="separate"/>
            </w:r>
            <w:r>
              <w:rPr>
                <w:kern w:val="0"/>
                <w:sz w:val="15"/>
                <w:vertAlign w:val="superscript"/>
              </w:rPr>
              <w:t>[37]</w:t>
            </w:r>
            <w:r>
              <w:rPr>
                <w:rFonts w:eastAsia="宋体"/>
                <w:b/>
                <w:bCs/>
                <w:sz w:val="15"/>
                <w:szCs w:val="15"/>
              </w:rPr>
              <w:fldChar w:fldCharType="end"/>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5"/>
              <w:spacing w:line="240" w:lineRule="exact"/>
              <w:jc w:val="center"/>
              <w:rPr>
                <w:rFonts w:eastAsia="宋体"/>
                <w:b/>
                <w:bCs/>
                <w:sz w:val="15"/>
                <w:szCs w:val="15"/>
              </w:rPr>
            </w:pPr>
            <w:r>
              <w:rPr>
                <w:rFonts w:eastAsia="宋体"/>
                <w:b/>
                <w:bCs/>
                <w:sz w:val="15"/>
                <w:szCs w:val="15"/>
              </w:rPr>
              <w:t>实时反馈</w:t>
            </w:r>
            <w:r>
              <w:rPr>
                <w:rFonts w:eastAsia="宋体"/>
                <w:b/>
                <w:bCs/>
                <w:sz w:val="15"/>
                <w:szCs w:val="15"/>
              </w:rPr>
              <w:fldChar w:fldCharType="begin"/>
            </w:r>
            <w:r>
              <w:rPr>
                <w:rFonts w:eastAsia="宋体"/>
                <w:b/>
                <w:bCs/>
                <w:sz w:val="15"/>
                <w:szCs w:val="15"/>
              </w:rPr>
              <w:instrText xml:space="preserve"> ADDIN ZOTERO_ITEM CSL_CITATION {"citationID":"oVEm16wA","properties":{"formattedCitation":"\\super [12,36]\\nosupersub{}","plainCitation":"[12,36]","noteIndex":0},"citationItems":[{"id":173,"uris":["http://zotero.org/users/6524807/items/WJHQ5EX9"],"uri":["http://zotero.org/users/6524807/items/WJHQ5EX9"],"itemData":{"id":173,"type":"article-journal","container-title":"International Journal of Gaming and Computer-Mediated Simulations","DOI":"10.4018/jgcms.2012100106","ISSN":"1942-3888, 1942-3896","issue":"4","language":"en","page":"81-83","source":"DOI.org (Crossref)","title":"The Gamification of Learning and Instruction: Game-Based Methods and Strategies for Training and Education","title-short":"The Gamification of Learning and Instruction","volume":"4","author":[{"family":"Rice","given":"John W."}],"issued":{"date-parts":[["2012",10]]}}},{"id":205,"uris":["http://zotero.org/users/6524807/items/44ITZ2IK"],"uri":["http://zotero.org/users/6524807/items/44ITZ2IK"],"itemData":{"id":205,"type":"article-journa</w:instrText>
            </w:r>
            <w:r>
              <w:rPr>
                <w:rFonts w:hint="eastAsia" w:eastAsia="宋体"/>
                <w:b/>
                <w:bCs/>
                <w:sz w:val="15"/>
                <w:szCs w:val="15"/>
              </w:rPr>
              <w:instrText xml:space="preserve">l","abstract":"将游戏激励机制融入在线教育之中,可以增强在线教育的吸引力。游戏化的激励机制可以在三个方面运用于在线教育之中:一是对学生内在学习动机的激发,具体方法有学习挑战优化、整体情况反馈和故事情境设计;二是对学生外在学习动机的激发,包括即时积分奖励和持续成就激励两种方法;三是社会互动形成的持续激励,方法有学习氛围塑造和竞合关系平衡。","container-title":"科技视界","ISSN":"2095-2457","issue":"35","language":"中文;","page":"35-36","source":"CNKI","title":"游戏激励机制在在线教育中的运用","author":[{"family":"王","given":"世明"}],"issued":{"date-parts":[["2020"]]}}}],"schema":"https://github.com/citation-style-language/schema/raw/master/csl-citation.json"} </w:instrText>
            </w:r>
            <w:r>
              <w:rPr>
                <w:rFonts w:eastAsia="宋体"/>
                <w:b/>
                <w:bCs/>
                <w:sz w:val="15"/>
                <w:szCs w:val="15"/>
              </w:rPr>
              <w:fldChar w:fldCharType="separate"/>
            </w:r>
            <w:r>
              <w:rPr>
                <w:kern w:val="0"/>
                <w:sz w:val="15"/>
                <w:vertAlign w:val="superscript"/>
              </w:rPr>
              <w:t>[12,36]</w:t>
            </w:r>
            <w:r>
              <w:rPr>
                <w:rFonts w:eastAsia="宋体"/>
                <w:b/>
                <w:bCs/>
                <w:sz w:val="15"/>
                <w:szCs w:val="15"/>
              </w:rPr>
              <w:fldChar w:fldCharType="end"/>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5"/>
              <w:spacing w:line="240" w:lineRule="exact"/>
              <w:jc w:val="center"/>
              <w:rPr>
                <w:rFonts w:eastAsia="宋体"/>
                <w:b/>
                <w:bCs/>
                <w:sz w:val="15"/>
                <w:szCs w:val="15"/>
              </w:rPr>
            </w:pPr>
            <w:r>
              <w:rPr>
                <w:rFonts w:eastAsia="宋体"/>
                <w:b/>
                <w:bCs/>
                <w:sz w:val="15"/>
                <w:szCs w:val="15"/>
              </w:rPr>
              <w:t>协作</w:t>
            </w:r>
            <w:r>
              <w:rPr>
                <w:rFonts w:eastAsia="宋体"/>
                <w:b/>
                <w:bCs/>
                <w:sz w:val="15"/>
                <w:szCs w:val="15"/>
              </w:rPr>
              <w:fldChar w:fldCharType="begin"/>
            </w:r>
            <w:r>
              <w:rPr>
                <w:rFonts w:eastAsia="宋体"/>
                <w:b/>
                <w:bCs/>
                <w:sz w:val="15"/>
                <w:szCs w:val="15"/>
              </w:rPr>
              <w:instrText xml:space="preserve"> ADDIN ZOTERO_ITEM CSL_CITATION {"citationID":"DAScWAKO","properties":{"formattedCitation":"\\super [36,38]\\nosupersub{}","plainCitation":"[36,38]","noteIndex":0},"citationItems":[{"id":256,"uris":["http://zotero.org/users/6524807/items/S79XCP9M"],"uri":["http://zotero.org/users/6524807/items/S79XCP9M"],"itemData":{"id":256,"type":"book","event-place":"Cham","ISBN":"978-3-319-47282-9","language":"en","note":"DOI: 10.1007/978-3-319-47283-6","publisher":"Springer International Publishing","publisher-place":"Cham","source":"DOI.org (Crossref)","title":"Gamification in Learning and Education","URL":"http://link.springer.com/10.1007/978-3-319-47283-6","author":[{"family":"Kim","given":"Sangkyun"},{"family":"Song","given":"Kibong"},{"family":"Lockee","given":"Barbara"},{"family":"Burton","given":"John"}],"accessed":{"date-parts":[["2020",10,4]]},"issued":{"date-parts":[["2018"]]}}},{"id":205,"uris":["http://zotero.org/users/6524807/items/44ITZ2IK"],"uri":["http://zotero.org/users/6524807/items/44ITZ2IK"],"item</w:instrText>
            </w:r>
            <w:r>
              <w:rPr>
                <w:rFonts w:hint="eastAsia" w:eastAsia="宋体"/>
                <w:b/>
                <w:bCs/>
                <w:sz w:val="15"/>
                <w:szCs w:val="15"/>
              </w:rPr>
              <w:instrText xml:space="preserve">Data":{"id":205,"type":"article-journal","abstract":"将游戏激励机制融入在线教育之中,可以增强在线教育的吸引力。游戏化的激励机制可以在三个方面运用于在线教育之中:一是对学生内在学习动机的激发,具体方法有学习挑战优化、整体情况反馈和故事情境设计;二是对学生外在学习动机的激发,包括即时积分奖励和持续成就激励两种方法;三是社会互动形成的持续激励,方法有学习氛围塑造和竞合关系平衡。","container-title":"科技视界","ISSN":"2095-2457","issue":"35","language":"中文;","page":"35-36","source":"CNKI","title":"游戏激励机制在在线教育中的运用","author":[{"family":"王","given":"世明"}],"issued":{"date-parts":[["2020"]]}}}],"schema":"https://github.com/citation-style-language/schema/raw/master/csl-citation.js</w:instrText>
            </w:r>
            <w:r>
              <w:rPr>
                <w:rFonts w:eastAsia="宋体"/>
                <w:b/>
                <w:bCs/>
                <w:sz w:val="15"/>
                <w:szCs w:val="15"/>
              </w:rPr>
              <w:instrText xml:space="preserve">on"} </w:instrText>
            </w:r>
            <w:r>
              <w:rPr>
                <w:rFonts w:eastAsia="宋体"/>
                <w:b/>
                <w:bCs/>
                <w:sz w:val="15"/>
                <w:szCs w:val="15"/>
              </w:rPr>
              <w:fldChar w:fldCharType="separate"/>
            </w:r>
            <w:r>
              <w:rPr>
                <w:kern w:val="0"/>
                <w:sz w:val="15"/>
                <w:vertAlign w:val="superscript"/>
              </w:rPr>
              <w:t>[36,38]</w:t>
            </w:r>
            <w:r>
              <w:rPr>
                <w:rFonts w:eastAsia="宋体"/>
                <w:b/>
                <w:bCs/>
                <w:sz w:val="15"/>
                <w:szCs w:val="15"/>
              </w:rPr>
              <w:fldChar w:fldCharType="end"/>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8" w:type="dxa"/>
          </w:tcPr>
          <w:p>
            <w:pPr>
              <w:pStyle w:val="5"/>
              <w:spacing w:line="240" w:lineRule="exact"/>
              <w:jc w:val="center"/>
              <w:rPr>
                <w:rFonts w:eastAsia="宋体"/>
                <w:b/>
                <w:bCs/>
                <w:sz w:val="15"/>
                <w:szCs w:val="15"/>
              </w:rPr>
            </w:pPr>
            <w:r>
              <w:rPr>
                <w:rFonts w:eastAsia="宋体"/>
                <w:b/>
                <w:bCs/>
                <w:sz w:val="15"/>
                <w:szCs w:val="15"/>
              </w:rPr>
              <w:t>社交</w:t>
            </w:r>
            <w:r>
              <w:rPr>
                <w:rFonts w:eastAsia="宋体"/>
                <w:b/>
                <w:bCs/>
                <w:sz w:val="15"/>
                <w:szCs w:val="15"/>
              </w:rPr>
              <w:fldChar w:fldCharType="begin"/>
            </w:r>
            <w:r>
              <w:rPr>
                <w:rFonts w:eastAsia="宋体"/>
                <w:b/>
                <w:bCs/>
                <w:sz w:val="15"/>
                <w:szCs w:val="15"/>
              </w:rPr>
              <w:instrText xml:space="preserve"> ADDIN ZOTERO_ITEM CSL_CITATION {"citationID":"L9um4rOR","properties":{"formattedCitation":"\\super [10,38]\\nosupersub{}","plainCitation":"[10,38]","noteIndex":0},"citationItems":[{"id":199,"uris":["http://zotero.org/users/6524807/items/X6US5UZN"],"uri":</w:instrText>
            </w:r>
            <w:r>
              <w:rPr>
                <w:rFonts w:hint="eastAsia" w:eastAsia="宋体"/>
                <w:b/>
                <w:bCs/>
                <w:sz w:val="15"/>
                <w:szCs w:val="15"/>
              </w:rPr>
              <w:instrText xml:space="preserve">["http://zotero.org/users/6524807/items/X6US5UZN"],"itemData":{"id":199,"type":"article-journal","abstract":"游戏化是将游戏的设计元素或者机制应用于非游戏环境来激发人们参与某一项活动的积极性.通过将游戏的设计元素和机制引入普通应用软件来实现软件游戏化具有重要意义.它将使得软件的使用过程更有趣味性,进而提升软件的吸引力和竞争力.然而,对于哪些软件适合游戏化,以及如何实现软件游戏化目前仍然缺乏相应的指导方法.针对该问题,从软件需求分析的角度出发,提出一种面向目标的软件游戏化分析方法.该方法为每个需要用户和软件共同参与完成的活动建立由度量和评价等软件游戏化行为所构成的反馈环.该反馈环形成一个正向激励的过程,激励用户积极的参与到软件所支持的活动.","container-title":"小型微型计算机系统","ISSN":"1000-1220","issue":"04","language":"中文;","page":"683-689","source":"CNKI","title":"一种面向目标的软件游戏化分析方法","volume":"38","author":[{"family":"王","given":"雅倩"},{"family":"刘","given":"春"},{"family":"俞","given":"一峻"},{"family":"金","given":"芝"}],"issued":{"date-parts":[["2017"]]}}},{"id":256,"uris":["http://zotero.org/users/6524807/items/S79XCP9M"],"uri":[</w:instrText>
            </w:r>
            <w:r>
              <w:rPr>
                <w:rFonts w:eastAsia="宋体"/>
                <w:b/>
                <w:bCs/>
                <w:sz w:val="15"/>
                <w:szCs w:val="15"/>
              </w:rPr>
              <w:instrText xml:space="preserve">"http://zotero.org/users/6524807/items/S79XCP9M"],"itemData":{"id":256,"type":"book","event-place":"Cham","ISBN":"978-3-319-47282-9","language":"en","note":"DOI: 10.1007/978-3-319-47283-6","publisher":"Springer International Publishing","publisher-place":"Cham","source":"DOI.org (Crossref)","title":"Gamification in Learning and Education","URL":"http://link.springer.com/10.1007/978-3-319-47283-6","author":[{"family":"Kim","given":"Sangkyun"},{"family":"Song","given":"Kibong"},{"family":"Lockee","given":"Barbara"},{"family":"Burton","given":"John"}],"accessed":{"date-parts":[["2020",10,4]]},"issued":{"date-parts":[["2018"]]}}}],"schema":"https://github.com/citation-style-language/schema/raw/master/csl-citation.json"} </w:instrText>
            </w:r>
            <w:r>
              <w:rPr>
                <w:rFonts w:eastAsia="宋体"/>
                <w:b/>
                <w:bCs/>
                <w:sz w:val="15"/>
                <w:szCs w:val="15"/>
              </w:rPr>
              <w:fldChar w:fldCharType="separate"/>
            </w:r>
            <w:r>
              <w:rPr>
                <w:kern w:val="0"/>
                <w:sz w:val="15"/>
                <w:vertAlign w:val="superscript"/>
              </w:rPr>
              <w:t>[10,38]</w:t>
            </w:r>
            <w:r>
              <w:rPr>
                <w:rFonts w:eastAsia="宋体"/>
                <w:b/>
                <w:bCs/>
                <w:sz w:val="15"/>
                <w:szCs w:val="15"/>
              </w:rPr>
              <w:fldChar w:fldCharType="end"/>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r>
              <w:rPr>
                <w:rFonts w:eastAsia="宋体"/>
                <w:b/>
                <w:sz w:val="15"/>
                <w:szCs w:val="15"/>
              </w:rPr>
              <w:t>√</w:t>
            </w: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c>
          <w:tcPr>
            <w:tcW w:w="567" w:type="dxa"/>
          </w:tcPr>
          <w:p>
            <w:pPr>
              <w:pStyle w:val="5"/>
              <w:spacing w:line="240" w:lineRule="exact"/>
              <w:jc w:val="center"/>
              <w:rPr>
                <w:rFonts w:eastAsia="宋体"/>
                <w:b/>
                <w:sz w:val="15"/>
                <w:szCs w:val="15"/>
              </w:rPr>
            </w:pPr>
          </w:p>
        </w:tc>
      </w:tr>
    </w:tbl>
    <w:p>
      <w:pPr>
        <w:pStyle w:val="5"/>
        <w:spacing w:line="240" w:lineRule="auto"/>
      </w:pPr>
    </w:p>
    <w:p>
      <w:pPr>
        <w:pStyle w:val="5"/>
        <w:spacing w:line="240" w:lineRule="auto"/>
      </w:pPr>
      <w:r>
        <w:drawing>
          <wp:inline distT="0" distB="0" distL="0" distR="0">
            <wp:extent cx="6120130" cy="25800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4"/>
                    <a:stretch>
                      <a:fillRect/>
                    </a:stretch>
                  </pic:blipFill>
                  <pic:spPr>
                    <a:xfrm>
                      <a:off x="0" y="0"/>
                      <a:ext cx="6120130" cy="2580005"/>
                    </a:xfrm>
                    <a:prstGeom prst="rect">
                      <a:avLst/>
                    </a:prstGeom>
                  </pic:spPr>
                </pic:pic>
              </a:graphicData>
            </a:graphic>
          </wp:inline>
        </w:drawing>
      </w:r>
    </w:p>
    <w:p>
      <w:pPr>
        <w:jc w:val="center"/>
        <w:rPr>
          <w:color w:val="000000"/>
          <w:spacing w:val="-6"/>
          <w:sz w:val="18"/>
        </w:rPr>
      </w:pPr>
      <w:r>
        <w:rPr>
          <w:color w:val="000000"/>
          <w:spacing w:val="-6"/>
          <w:sz w:val="18"/>
        </w:rPr>
        <w:t>图2</w:t>
      </w:r>
      <w:r>
        <w:rPr>
          <w:rFonts w:hint="eastAsia"/>
          <w:color w:val="000000"/>
          <w:spacing w:val="-6"/>
          <w:sz w:val="18"/>
        </w:rPr>
        <w:t>选择同伴</w:t>
      </w:r>
      <w:r>
        <w:rPr>
          <w:color w:val="000000"/>
          <w:spacing w:val="-6"/>
          <w:sz w:val="18"/>
        </w:rPr>
        <w:t>界面</w:t>
      </w:r>
    </w:p>
    <w:p>
      <w:pPr>
        <w:spacing w:line="240" w:lineRule="auto"/>
        <w:jc w:val="center"/>
        <w:rPr>
          <w:color w:val="000000"/>
          <w:spacing w:val="-6"/>
          <w:sz w:val="18"/>
        </w:rPr>
      </w:pPr>
      <w:r>
        <w:drawing>
          <wp:inline distT="0" distB="0" distL="0" distR="0">
            <wp:extent cx="6153785" cy="26136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6178238" cy="2624081"/>
                    </a:xfrm>
                    <a:prstGeom prst="rect">
                      <a:avLst/>
                    </a:prstGeom>
                  </pic:spPr>
                </pic:pic>
              </a:graphicData>
            </a:graphic>
          </wp:inline>
        </w:drawing>
      </w:r>
    </w:p>
    <w:p>
      <w:pPr>
        <w:pStyle w:val="5"/>
        <w:spacing w:line="240" w:lineRule="auto"/>
      </w:pPr>
    </w:p>
    <w:p>
      <w:pPr>
        <w:jc w:val="center"/>
        <w:rPr>
          <w:color w:val="000000"/>
          <w:spacing w:val="-6"/>
          <w:sz w:val="18"/>
        </w:rPr>
      </w:pPr>
      <w:r>
        <w:rPr>
          <w:color w:val="000000"/>
          <w:spacing w:val="-6"/>
          <w:sz w:val="18"/>
        </w:rPr>
        <w:t>图3 同伴协作答题交互界面</w:t>
      </w:r>
    </w:p>
    <w:p>
      <w:pPr>
        <w:pStyle w:val="5"/>
        <w:spacing w:line="240" w:lineRule="auto"/>
        <w:jc w:val="center"/>
      </w:pPr>
    </w:p>
    <w:p>
      <w:pPr>
        <w:pStyle w:val="5"/>
        <w:spacing w:line="240" w:lineRule="auto"/>
        <w:jc w:val="center"/>
        <w:sectPr>
          <w:type w:val="continuous"/>
          <w:pgSz w:w="11906" w:h="16838"/>
          <w:pgMar w:top="1701" w:right="1077" w:bottom="1701" w:left="1134" w:header="1304" w:footer="1304" w:gutter="0"/>
          <w:cols w:space="720" w:num="1"/>
          <w:titlePg/>
          <w:docGrid w:linePitch="312" w:charSpace="0"/>
        </w:sectPr>
      </w:pPr>
    </w:p>
    <w:p>
      <w:pPr>
        <w:pStyle w:val="5"/>
        <w:spacing w:line="240" w:lineRule="auto"/>
        <w:jc w:val="center"/>
      </w:pPr>
      <w:r>
        <w:t xml:space="preserve"> </w:t>
      </w:r>
      <w:commentRangeStart w:id="2"/>
      <w:r>
        <w:object>
          <v:shape id="_x0000_i1029" o:spt="75" type="#_x0000_t75" style="height:133.45pt;width:182.5pt;" o:ole="t" filled="f" o:preferrelative="t" stroked="f" coordsize="21600,21600">
            <v:path/>
            <v:fill on="f" focussize="0,0"/>
            <v:stroke on="f"/>
            <v:imagedata r:id="rId27" o:title=""/>
            <o:lock v:ext="edit" aspectratio="f"/>
            <w10:wrap type="none"/>
            <w10:anchorlock/>
          </v:shape>
          <o:OLEObject Type="Embed" ProgID="Visio.Drawing.15" ShapeID="_x0000_i1029" DrawAspect="Content" ObjectID="_1468075729" r:id="rId26">
            <o:LockedField>false</o:LockedField>
          </o:OLEObject>
        </w:object>
      </w:r>
    </w:p>
    <w:p>
      <w:pPr>
        <w:spacing w:line="280" w:lineRule="atLeast"/>
        <w:jc w:val="center"/>
        <w:rPr>
          <w:color w:val="000000"/>
          <w:spacing w:val="-6"/>
          <w:sz w:val="18"/>
          <w:szCs w:val="18"/>
        </w:rPr>
      </w:pPr>
      <w:r>
        <w:rPr>
          <w:color w:val="000000"/>
          <w:spacing w:val="-6"/>
          <w:sz w:val="18"/>
          <w:szCs w:val="18"/>
        </w:rPr>
        <w:t>图4 系统的架构设计</w:t>
      </w:r>
      <w:commentRangeEnd w:id="2"/>
      <w:r>
        <w:commentReference w:id="2"/>
      </w:r>
    </w:p>
    <w:p>
      <w:pPr>
        <w:pStyle w:val="3"/>
        <w:spacing w:before="240"/>
      </w:pPr>
      <w:r>
        <w:t>3　游戏化同伴学习系统的实现</w:t>
      </w:r>
    </w:p>
    <w:p>
      <w:pPr>
        <w:pStyle w:val="64"/>
        <w:rPr>
          <w:rFonts w:ascii="Times New Roman" w:hAnsi="Times New Roman"/>
        </w:rPr>
      </w:pPr>
      <w:r>
        <w:rPr>
          <w:rFonts w:ascii="Times New Roman" w:hAnsi="Times New Roman"/>
        </w:rPr>
        <w:t>3.1 系统开发环境</w:t>
      </w:r>
    </w:p>
    <w:p>
      <w:r>
        <w:rPr>
          <w:spacing w:val="-6"/>
        </w:rPr>
        <w:tab/>
      </w:r>
      <w:r>
        <w:rPr>
          <w:rFonts w:hint="eastAsia"/>
          <w:spacing w:val="-6"/>
        </w:rPr>
        <w:t>为了方便用户</w:t>
      </w:r>
      <w:r>
        <w:t>使用</w:t>
      </w:r>
      <w:r>
        <w:rPr>
          <w:rFonts w:hint="eastAsia"/>
        </w:rPr>
        <w:t>、维护</w:t>
      </w:r>
      <w:r>
        <w:t>及升级</w:t>
      </w:r>
      <w:r>
        <w:rPr>
          <w:rFonts w:hint="eastAsia"/>
        </w:rPr>
        <w:t>系统</w:t>
      </w:r>
      <w:r>
        <w:t>，</w:t>
      </w:r>
      <w:r>
        <w:rPr>
          <w:rFonts w:hint="eastAsia"/>
        </w:rPr>
        <w:t>本文提出的游戏化同伴学习系统参考</w:t>
      </w:r>
      <w:r>
        <w:t>现有教学服务系统</w:t>
      </w:r>
      <w:r>
        <w:rPr>
          <w:rFonts w:hint="eastAsia"/>
        </w:rPr>
        <w:t>的设计思想，系统架构遵循</w:t>
      </w:r>
      <w:r>
        <w:t>B/S架构</w:t>
      </w:r>
      <w:r>
        <w:rPr>
          <w:rFonts w:hint="eastAsia"/>
          <w:vertAlign w:val="superscript"/>
        </w:rPr>
        <w:t>[</w:t>
      </w:r>
      <w:ins w:id="351" w:author="jarvis" w:date="2021-07-07T00:43:00Z">
        <w:r>
          <w:rPr>
            <w:vertAlign w:val="superscript"/>
          </w:rPr>
          <w:t>39</w:t>
        </w:r>
      </w:ins>
      <w:r>
        <w:rPr>
          <w:vertAlign w:val="superscript"/>
        </w:rPr>
        <w:t>]</w:t>
      </w:r>
      <w:r>
        <w:rPr>
          <w:rFonts w:hint="eastAsia"/>
        </w:rPr>
        <w:t>，</w:t>
      </w:r>
      <w:r>
        <w:t>用户交互层采用基于HTML5的Web环境</w:t>
      </w:r>
      <w:r>
        <w:rPr>
          <w:rFonts w:hint="eastAsia"/>
        </w:rPr>
        <w:t>进行开发</w:t>
      </w:r>
      <w:r>
        <w:rPr>
          <w:rFonts w:hint="eastAsia"/>
          <w:vertAlign w:val="superscript"/>
        </w:rPr>
        <w:t>[</w:t>
      </w:r>
      <w:ins w:id="352" w:author="jarvis" w:date="2021-07-07T00:43:00Z">
        <w:r>
          <w:rPr>
            <w:vertAlign w:val="superscript"/>
          </w:rPr>
          <w:t>40</w:t>
        </w:r>
      </w:ins>
      <w:r>
        <w:rPr>
          <w:vertAlign w:val="superscript"/>
        </w:rPr>
        <w:t>]</w:t>
      </w:r>
      <w:r>
        <w:t>，</w:t>
      </w:r>
      <w:r>
        <w:rPr>
          <w:rFonts w:hint="eastAsia"/>
        </w:rPr>
        <w:t>系统</w:t>
      </w:r>
      <w:r>
        <w:t>后端服务层</w:t>
      </w:r>
      <w:r>
        <w:rPr>
          <w:rFonts w:hint="eastAsia"/>
        </w:rPr>
        <w:t>则</w:t>
      </w:r>
      <w:r>
        <w:t>采用Spring Boot框架进行开发。HTML5是由W3C在2012年推出的新一代</w:t>
      </w:r>
      <w:r>
        <w:rPr>
          <w:rFonts w:hint="eastAsia"/>
        </w:rPr>
        <w:t>Web</w:t>
      </w:r>
      <w:r>
        <w:t>语言，具有网络标准统一、跨设备、跨平台、快速迭代及持续更新的优势</w:t>
      </w:r>
      <w:r>
        <w:rPr>
          <w:rFonts w:hint="eastAsia"/>
        </w:rPr>
        <w:t>。</w:t>
      </w:r>
      <w:r>
        <w:t>HTML5相对于上一代HTML语言在视频、音频、网页效果方面的开发能力和用户体验方面均有了明显的增强。Spring Boot是由Pivotal团队提供的全新Web系统框架，</w:t>
      </w:r>
      <w:r>
        <w:rPr>
          <w:rFonts w:hint="eastAsia"/>
        </w:rPr>
        <w:t>其</w:t>
      </w:r>
      <w:r>
        <w:t>主要优势是帮助用户快速构建庞大的Web项目。</w:t>
      </w:r>
    </w:p>
    <w:p>
      <w:pPr>
        <w:pStyle w:val="64"/>
        <w:rPr>
          <w:rFonts w:ascii="Times New Roman" w:hAnsi="Times New Roman"/>
        </w:rPr>
      </w:pPr>
      <w:r>
        <w:rPr>
          <w:rFonts w:ascii="Times New Roman" w:hAnsi="Times New Roman"/>
        </w:rPr>
        <w:t>3.2</w:t>
      </w:r>
      <w:r>
        <w:rPr>
          <w:rFonts w:hint="eastAsia" w:ascii="Times New Roman" w:hAnsi="Times New Roman"/>
        </w:rPr>
        <w:t>批量账号创建</w:t>
      </w:r>
    </w:p>
    <w:p>
      <w:r>
        <w:tab/>
      </w:r>
      <w:r>
        <w:rPr>
          <w:rFonts w:hint="eastAsia"/>
        </w:rPr>
        <w:t>为了方便任课教师在系统上组织班级的同学开展同伴学习活动，系统为任课教师提供学生账号批量创建功能。具体而言，任课教师通过向系统导入包含学生学号、姓名等信息的Excel文件即可为班级的所有</w:t>
      </w:r>
      <w:r>
        <w:t>学生</w:t>
      </w:r>
      <w:r>
        <w:rPr>
          <w:rFonts w:hint="eastAsia"/>
        </w:rPr>
        <w:t>自动创建他们的系统</w:t>
      </w:r>
      <w:r>
        <w:t>账号</w:t>
      </w:r>
      <w:r>
        <w:rPr>
          <w:rFonts w:hint="eastAsia"/>
        </w:rPr>
        <w:t>。</w:t>
      </w:r>
      <w:r>
        <w:t xml:space="preserve"> </w:t>
      </w:r>
    </w:p>
    <w:p>
      <w:pPr>
        <w:pStyle w:val="64"/>
        <w:rPr>
          <w:rFonts w:ascii="Times New Roman" w:hAnsi="Times New Roman"/>
        </w:rPr>
      </w:pPr>
      <w:r>
        <w:rPr>
          <w:rFonts w:ascii="Times New Roman" w:hAnsi="Times New Roman"/>
        </w:rPr>
        <w:t>3.3 创建课程和测试游戏</w:t>
      </w:r>
    </w:p>
    <w:p>
      <w:r>
        <w:tab/>
      </w:r>
      <w:r>
        <w:t>任课教师进入系统后需要先创建一门课程，然后</w:t>
      </w:r>
      <w:r>
        <w:rPr>
          <w:rFonts w:hint="eastAsia"/>
        </w:rPr>
        <w:t>建立课程与选课</w:t>
      </w:r>
      <w:r>
        <w:t>学生</w:t>
      </w:r>
      <w:r>
        <w:rPr>
          <w:rFonts w:hint="eastAsia"/>
        </w:rPr>
        <w:t>之间的关联</w:t>
      </w:r>
      <w:r>
        <w:t>，再在课程下创建一次或者多次测试游戏。游戏设置参数包括：游戏的名称、游戏开始和结束的时间以及选用的试卷。教师需要提前创建试卷以</w:t>
      </w:r>
      <w:r>
        <w:rPr>
          <w:rFonts w:hint="eastAsia"/>
        </w:rPr>
        <w:t>完成游戏参数设置</w:t>
      </w:r>
      <w:r>
        <w:t>。</w:t>
      </w:r>
    </w:p>
    <w:p>
      <w:pPr>
        <w:pStyle w:val="64"/>
        <w:rPr>
          <w:rFonts w:ascii="Times New Roman" w:hAnsi="Times New Roman"/>
        </w:rPr>
      </w:pPr>
      <w:r>
        <w:rPr>
          <w:rFonts w:ascii="Times New Roman" w:hAnsi="Times New Roman"/>
        </w:rPr>
        <w:t>3.4 选择队友</w:t>
      </w:r>
    </w:p>
    <w:p>
      <w:r>
        <w:tab/>
      </w:r>
      <w:r>
        <w:t>当学生进入课程所设置的游戏环境后，系统展示图2所示的</w:t>
      </w:r>
      <w:r>
        <w:rPr>
          <w:rFonts w:hint="eastAsia"/>
        </w:rPr>
        <w:t>选择同伴</w:t>
      </w:r>
      <w:r>
        <w:t>界面。界面左侧</w:t>
      </w:r>
      <w:r>
        <w:rPr>
          <w:rFonts w:hint="eastAsia"/>
        </w:rPr>
        <w:t>区域阐释了</w:t>
      </w:r>
      <w:r>
        <w:t>游戏</w:t>
      </w:r>
      <w:r>
        <w:rPr>
          <w:rFonts w:hint="eastAsia"/>
        </w:rPr>
        <w:t>实施</w:t>
      </w:r>
      <w:r>
        <w:t>过程和玩家得分的计算规则，界面右侧</w:t>
      </w:r>
      <w:r>
        <w:rPr>
          <w:rFonts w:hint="eastAsia"/>
        </w:rPr>
        <w:t>则</w:t>
      </w:r>
      <w:r>
        <w:t>展示了当前游戏</w:t>
      </w:r>
      <w:r>
        <w:rPr>
          <w:rFonts w:hint="eastAsia"/>
        </w:rPr>
        <w:t>中</w:t>
      </w:r>
      <w:r>
        <w:t>所有用户状态，包括：用户名称、用户等级、是否组队、是否在线等。</w:t>
      </w:r>
      <w:r>
        <w:rPr>
          <w:rFonts w:hint="eastAsia"/>
        </w:rPr>
        <w:t>任课教师要求学生在理解</w:t>
      </w:r>
      <w:r>
        <w:t>游戏规则</w:t>
      </w:r>
      <w:r>
        <w:rPr>
          <w:rFonts w:hint="eastAsia"/>
        </w:rPr>
        <w:t>后</w:t>
      </w:r>
      <w:r>
        <w:t>在右侧的玩家列表中选择一位玩家</w:t>
      </w:r>
      <w:r>
        <w:rPr>
          <w:rFonts w:hint="eastAsia"/>
        </w:rPr>
        <w:t>组成一队</w:t>
      </w:r>
      <w:r>
        <w:t>。</w:t>
      </w:r>
    </w:p>
    <w:p>
      <w:pPr>
        <w:pStyle w:val="64"/>
        <w:rPr>
          <w:rFonts w:ascii="Times New Roman" w:hAnsi="Times New Roman"/>
        </w:rPr>
      </w:pPr>
      <w:r>
        <w:rPr>
          <w:rFonts w:ascii="Times New Roman" w:hAnsi="Times New Roman"/>
        </w:rPr>
        <w:t>3.5 协作答题</w:t>
      </w:r>
    </w:p>
    <w:p>
      <w:r>
        <w:tab/>
      </w:r>
      <w:r>
        <w:t>当</w:t>
      </w:r>
      <w:r>
        <w:rPr>
          <w:rFonts w:hint="eastAsia"/>
        </w:rPr>
        <w:t>学生</w:t>
      </w:r>
      <w:r>
        <w:t>所选择的玩家同意</w:t>
      </w:r>
      <w:r>
        <w:rPr>
          <w:rFonts w:hint="eastAsia"/>
        </w:rPr>
        <w:t>该生的</w:t>
      </w:r>
      <w:r>
        <w:t>组队请求后，玩家双方进入同伴协作答题交互界面，如图3所示。</w:t>
      </w:r>
      <w:r>
        <w:rPr>
          <w:rFonts w:hint="eastAsia"/>
        </w:rPr>
        <w:t>每名玩家都可以从交互界</w:t>
      </w:r>
      <w:r>
        <w:t>面左侧的功能</w:t>
      </w:r>
      <w:r>
        <w:rPr>
          <w:rFonts w:hint="eastAsia"/>
        </w:rPr>
        <w:t>区查看自己的答题内容，了解同伴</w:t>
      </w:r>
      <w:r>
        <w:t>的答题进度，</w:t>
      </w:r>
      <w:r>
        <w:rPr>
          <w:rFonts w:hint="eastAsia"/>
        </w:rPr>
        <w:t>并查看</w:t>
      </w:r>
      <w:r>
        <w:t>双方</w:t>
      </w:r>
      <w:r>
        <w:rPr>
          <w:rFonts w:hint="eastAsia"/>
        </w:rPr>
        <w:t>的</w:t>
      </w:r>
      <w:r>
        <w:t>得分矩阵、每题得分和累计得分</w:t>
      </w:r>
      <w:r>
        <w:rPr>
          <w:rFonts w:hint="eastAsia"/>
        </w:rPr>
        <w:t>信息</w:t>
      </w:r>
      <w:r>
        <w:t>。交互界面右侧提供了一个供玩家双方</w:t>
      </w:r>
      <w:r>
        <w:rPr>
          <w:rFonts w:hint="eastAsia"/>
        </w:rPr>
        <w:t>就所答题目进行</w:t>
      </w:r>
      <w:r>
        <w:t>沟通交流的讨论区。当玩家遇到</w:t>
      </w:r>
      <w:r>
        <w:rPr>
          <w:rFonts w:hint="eastAsia"/>
        </w:rPr>
        <w:t>答题困难</w:t>
      </w:r>
      <w:r>
        <w:t>时，可以</w:t>
      </w:r>
      <w:r>
        <w:rPr>
          <w:rFonts w:hint="eastAsia"/>
        </w:rPr>
        <w:t>借助</w:t>
      </w:r>
      <w:r>
        <w:t>交互界面</w:t>
      </w:r>
      <w:r>
        <w:rPr>
          <w:rFonts w:hint="eastAsia"/>
        </w:rPr>
        <w:t>上</w:t>
      </w:r>
      <w:r>
        <w:t>的“一键传题”按钮将题目</w:t>
      </w:r>
      <w:r>
        <w:rPr>
          <w:rFonts w:hint="eastAsia"/>
        </w:rPr>
        <w:t>内容直接</w:t>
      </w:r>
      <w:r>
        <w:t>发送给</w:t>
      </w:r>
      <w:r>
        <w:rPr>
          <w:rFonts w:hint="eastAsia"/>
        </w:rPr>
        <w:t>同伴</w:t>
      </w:r>
      <w:r>
        <w:t>以寻求帮助。</w:t>
      </w:r>
    </w:p>
    <w:p>
      <w:pPr>
        <w:pStyle w:val="64"/>
        <w:rPr>
          <w:rFonts w:ascii="Times New Roman" w:hAnsi="Times New Roman"/>
        </w:rPr>
      </w:pPr>
      <w:r>
        <w:rPr>
          <w:rFonts w:ascii="Times New Roman" w:hAnsi="Times New Roman"/>
        </w:rPr>
        <w:t>3.6 计算得分和更新等级</w:t>
      </w:r>
    </w:p>
    <w:p>
      <w:r>
        <w:tab/>
      </w:r>
      <w:r>
        <w:t>当组队的玩家双方均</w:t>
      </w:r>
      <w:r>
        <w:rPr>
          <w:rFonts w:hint="eastAsia"/>
        </w:rPr>
        <w:t>做完</w:t>
      </w:r>
      <w:r>
        <w:t>题目对</w:t>
      </w:r>
      <w:r>
        <w:rPr>
          <w:i/>
        </w:rPr>
        <w:t>Q</w:t>
      </w:r>
      <w:r>
        <w:t>中的题目后，系统</w:t>
      </w:r>
      <w:r>
        <w:rPr>
          <w:rFonts w:hint="eastAsia"/>
        </w:rPr>
        <w:t>则根据</w:t>
      </w:r>
      <w:r>
        <w:t>玩家双方的等级和玩家双方各自的答题结果计算双方在该题的答题得分</w:t>
      </w:r>
      <w:r>
        <w:rPr>
          <w:rFonts w:hint="eastAsia"/>
        </w:rPr>
        <w:t>（详见公式1）</w:t>
      </w:r>
      <w:r>
        <w:t>，并更新双方界面</w:t>
      </w:r>
      <w:r>
        <w:rPr>
          <w:rFonts w:hint="eastAsia"/>
        </w:rPr>
        <w:t>中的答题进度条、</w:t>
      </w:r>
      <w:r>
        <w:t>得分矩阵、每题得分和累计得分</w:t>
      </w:r>
      <w:r>
        <w:rPr>
          <w:rFonts w:hint="eastAsia"/>
        </w:rPr>
        <w:t>等信息</w:t>
      </w:r>
      <w:r>
        <w:t>。当游戏中</w:t>
      </w:r>
      <w:r>
        <w:rPr>
          <w:rFonts w:hint="eastAsia"/>
        </w:rPr>
        <w:t>的所有</w:t>
      </w:r>
      <w:r>
        <w:t>玩家</w:t>
      </w:r>
      <w:r>
        <w:rPr>
          <w:rFonts w:hint="eastAsia"/>
        </w:rPr>
        <w:t>（对应班级里的所有学生）做完</w:t>
      </w:r>
      <w:r>
        <w:t>题目对</w:t>
      </w:r>
      <w:r>
        <w:rPr>
          <w:i/>
        </w:rPr>
        <w:t>Q</w:t>
      </w:r>
      <w:r>
        <w:t>中的题目后，系统会根据</w:t>
      </w:r>
      <w:r>
        <w:rPr>
          <w:rFonts w:hint="eastAsia"/>
        </w:rPr>
        <w:t>每名</w:t>
      </w:r>
      <w:r>
        <w:t>玩家的答题得分和答题耗时计算</w:t>
      </w:r>
      <w:r>
        <w:rPr>
          <w:rFonts w:hint="eastAsia"/>
        </w:rPr>
        <w:t>其</w:t>
      </w:r>
      <w:r>
        <w:t>在该题上的全局排名。当游戏中</w:t>
      </w:r>
      <w:r>
        <w:rPr>
          <w:rFonts w:hint="eastAsia"/>
        </w:rPr>
        <w:t>的所有</w:t>
      </w:r>
      <w:r>
        <w:t>玩家</w:t>
      </w:r>
      <w:r>
        <w:rPr>
          <w:rFonts w:hint="eastAsia"/>
        </w:rPr>
        <w:t>做完所有</w:t>
      </w:r>
      <w:r>
        <w:t>测试</w:t>
      </w:r>
      <w:r>
        <w:rPr>
          <w:rFonts w:hint="eastAsia"/>
        </w:rPr>
        <w:t>题</w:t>
      </w:r>
      <w:r>
        <w:t>后，系统</w:t>
      </w:r>
      <w:r>
        <w:rPr>
          <w:rFonts w:hint="eastAsia"/>
        </w:rPr>
        <w:t>则</w:t>
      </w:r>
      <w:r>
        <w:t>根据</w:t>
      </w:r>
      <w:r>
        <w:rPr>
          <w:rFonts w:hint="eastAsia"/>
        </w:rPr>
        <w:t>每名</w:t>
      </w:r>
      <w:r>
        <w:t>玩家累积的历史答题数据更新</w:t>
      </w:r>
      <w:r>
        <w:rPr>
          <w:rFonts w:hint="eastAsia"/>
        </w:rPr>
        <w:t>该</w:t>
      </w:r>
      <w:r>
        <w:t>玩家在全局中的排名和等级。</w:t>
      </w:r>
    </w:p>
    <w:p>
      <w:pPr>
        <w:pStyle w:val="3"/>
        <w:spacing w:before="240"/>
      </w:pPr>
      <w:r>
        <w:t>4　教学应用</w:t>
      </w:r>
    </w:p>
    <w:p>
      <w:pPr>
        <w:spacing w:after="120" w:afterLines="50"/>
      </w:pPr>
      <w:r>
        <w:rPr>
          <w:spacing w:val="-6"/>
        </w:rPr>
        <w:tab/>
      </w:r>
      <w:r>
        <w:rPr>
          <w:rFonts w:hint="eastAsia"/>
        </w:rPr>
        <w:t>将</w:t>
      </w:r>
      <w:r>
        <w:t>本文提出的游戏化同伴学习系统在</w:t>
      </w:r>
      <w:r>
        <w:rPr>
          <w:rFonts w:hint="eastAsia"/>
        </w:rPr>
        <w:t>广西大学计算机专业的学类核心课程——《数据结构》的</w:t>
      </w:r>
      <w:r>
        <w:t>教学</w:t>
      </w:r>
      <w:r>
        <w:rPr>
          <w:rFonts w:hint="eastAsia"/>
        </w:rPr>
        <w:t>活动</w:t>
      </w:r>
      <w:r>
        <w:t>中进行了教学应用</w:t>
      </w:r>
      <w:r>
        <w:rPr>
          <w:rFonts w:hint="eastAsia"/>
        </w:rPr>
        <w:t>，以评估该系统</w:t>
      </w:r>
      <w:r>
        <w:t>对于增强学生学习动机的有效性，</w:t>
      </w:r>
      <w:r>
        <w:rPr>
          <w:rFonts w:hint="eastAsia"/>
        </w:rPr>
        <w:t>详见</w:t>
      </w:r>
      <w:r>
        <w:t>图5所示。</w:t>
      </w:r>
    </w:p>
    <w:p>
      <w:pPr>
        <w:spacing w:line="240" w:lineRule="auto"/>
        <w:jc w:val="center"/>
      </w:pPr>
      <w:r>
        <w:drawing>
          <wp:inline distT="0" distB="0" distL="0" distR="0">
            <wp:extent cx="2695575" cy="1703070"/>
            <wp:effectExtent l="0" t="0" r="1905" b="381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695575" cy="1703070"/>
                    </a:xfrm>
                    <a:prstGeom prst="rect">
                      <a:avLst/>
                    </a:prstGeom>
                    <a:noFill/>
                    <a:ln>
                      <a:noFill/>
                    </a:ln>
                  </pic:spPr>
                </pic:pic>
              </a:graphicData>
            </a:graphic>
          </wp:inline>
        </w:drawing>
      </w:r>
    </w:p>
    <w:p>
      <w:pPr>
        <w:jc w:val="center"/>
        <w:rPr>
          <w:color w:val="000000"/>
          <w:sz w:val="18"/>
        </w:rPr>
      </w:pPr>
      <w:r>
        <w:rPr>
          <w:color w:val="000000"/>
          <w:sz w:val="18"/>
        </w:rPr>
        <w:t>图5 系统</w:t>
      </w:r>
      <w:r>
        <w:rPr>
          <w:rFonts w:hint="eastAsia"/>
          <w:color w:val="000000"/>
          <w:sz w:val="18"/>
        </w:rPr>
        <w:t>在《数据结构》</w:t>
      </w:r>
      <w:r>
        <w:rPr>
          <w:color w:val="000000"/>
          <w:sz w:val="18"/>
        </w:rPr>
        <w:t>课堂</w:t>
      </w:r>
      <w:r>
        <w:rPr>
          <w:rFonts w:hint="eastAsia"/>
          <w:color w:val="000000"/>
          <w:sz w:val="18"/>
        </w:rPr>
        <w:t>上的</w:t>
      </w:r>
      <w:r>
        <w:rPr>
          <w:color w:val="000000"/>
          <w:sz w:val="18"/>
        </w:rPr>
        <w:t>应用</w:t>
      </w:r>
      <w:r>
        <w:rPr>
          <w:rFonts w:hint="eastAsia"/>
          <w:color w:val="000000"/>
          <w:sz w:val="18"/>
        </w:rPr>
        <w:t>场景</w:t>
      </w:r>
    </w:p>
    <w:p>
      <w:pPr>
        <w:spacing w:before="120" w:beforeLines="50"/>
      </w:pPr>
      <w:r>
        <w:tab/>
      </w:r>
      <w:r>
        <w:rPr>
          <w:rFonts w:hint="eastAsia"/>
        </w:rPr>
        <w:t>系统教学应用的</w:t>
      </w:r>
      <w:r>
        <w:t>实验设置如下：从</w:t>
      </w:r>
      <w:r>
        <w:rPr>
          <w:rFonts w:hint="eastAsia"/>
        </w:rPr>
        <w:t>课程的三个平行教学班</w:t>
      </w:r>
      <w:r>
        <w:t>中随机选取一个班作为测试组，</w:t>
      </w:r>
      <w:r>
        <w:rPr>
          <w:rFonts w:hint="eastAsia"/>
        </w:rPr>
        <w:t>剩余</w:t>
      </w:r>
      <w:r>
        <w:t>两个班作为对照组，各班参与人数均在50-60人之间</w:t>
      </w:r>
      <w:r>
        <w:rPr>
          <w:rFonts w:hint="eastAsia"/>
        </w:rPr>
        <w:t>。</w:t>
      </w:r>
      <w:r>
        <w:t>其中，测试组</w:t>
      </w:r>
      <w:r>
        <w:rPr>
          <w:rFonts w:hint="eastAsia"/>
        </w:rPr>
        <w:t>班级的学生</w:t>
      </w:r>
      <w:r>
        <w:t>使用本文设计的系统进行</w:t>
      </w:r>
      <w:r>
        <w:rPr>
          <w:rFonts w:hint="eastAsia"/>
        </w:rPr>
        <w:t>协作答题</w:t>
      </w:r>
      <w:r>
        <w:t>，对照组</w:t>
      </w:r>
      <w:r>
        <w:rPr>
          <w:rFonts w:hint="eastAsia"/>
        </w:rPr>
        <w:t>班级的学生则被要求独立完成教师布置的作业题</w:t>
      </w:r>
      <w:r>
        <w:t>。</w:t>
      </w:r>
      <w:r>
        <w:rPr>
          <w:rFonts w:hint="eastAsia"/>
        </w:rPr>
        <w:t>一共组织了五次对照实验：第一次和第二次实验的作业</w:t>
      </w:r>
      <w:r>
        <w:t>内容</w:t>
      </w:r>
      <w:r>
        <w:rPr>
          <w:rFonts w:hint="eastAsia"/>
        </w:rPr>
        <w:t>考察与</w:t>
      </w:r>
      <w:r>
        <w:t>图</w:t>
      </w:r>
      <w:r>
        <w:rPr>
          <w:rFonts w:hint="eastAsia"/>
        </w:rPr>
        <w:t>（G</w:t>
      </w:r>
      <w:r>
        <w:t>raph</w:t>
      </w:r>
      <w:r>
        <w:rPr>
          <w:rFonts w:hint="eastAsia"/>
        </w:rPr>
        <w:t>）</w:t>
      </w:r>
      <w:r>
        <w:t>相关</w:t>
      </w:r>
      <w:r>
        <w:rPr>
          <w:rFonts w:hint="eastAsia"/>
        </w:rPr>
        <w:t>的</w:t>
      </w:r>
      <w:r>
        <w:t>知识</w:t>
      </w:r>
      <w:r>
        <w:rPr>
          <w:rFonts w:hint="eastAsia"/>
        </w:rPr>
        <w:t>点；剩下三次实验的作业</w:t>
      </w:r>
      <w:r>
        <w:t>内容</w:t>
      </w:r>
      <w:r>
        <w:rPr>
          <w:rFonts w:hint="eastAsia"/>
        </w:rPr>
        <w:t>则考察与</w:t>
      </w:r>
      <w:r>
        <w:t>排序相关</w:t>
      </w:r>
      <w:r>
        <w:rPr>
          <w:rFonts w:hint="eastAsia"/>
        </w:rPr>
        <w:t>的</w:t>
      </w:r>
      <w:r>
        <w:t>知识</w:t>
      </w:r>
      <w:r>
        <w:rPr>
          <w:rFonts w:hint="eastAsia"/>
        </w:rPr>
        <w:t>点</w:t>
      </w:r>
      <w:r>
        <w:t>。</w:t>
      </w:r>
    </w:p>
    <w:p>
      <w:pPr>
        <w:spacing w:before="0" w:beforeLines="-2147483648"/>
        <w:ind w:firstLine="420" w:firstLineChars="0"/>
      </w:pPr>
      <w:r>
        <w:t>图6-1</w:t>
      </w:r>
      <w:r>
        <w:rPr>
          <w:rFonts w:hint="eastAsia"/>
        </w:rPr>
        <w:t>展示了三</w:t>
      </w:r>
      <w:r>
        <w:t>个班的学生在</w:t>
      </w:r>
      <w:r>
        <w:rPr>
          <w:rFonts w:hint="eastAsia"/>
        </w:rPr>
        <w:t>五</w:t>
      </w:r>
      <w:r>
        <w:t>次</w:t>
      </w:r>
      <w:r>
        <w:rPr>
          <w:rFonts w:hint="eastAsia"/>
        </w:rPr>
        <w:t>实验中各自</w:t>
      </w:r>
      <w:r>
        <w:t>的</w:t>
      </w:r>
      <w:r>
        <w:rPr>
          <w:rFonts w:hint="eastAsia"/>
        </w:rPr>
        <w:t>答题</w:t>
      </w:r>
      <w:r>
        <w:t>正确率</w:t>
      </w:r>
      <w:r>
        <w:rPr>
          <w:rFonts w:hint="eastAsia"/>
        </w:rPr>
        <w:t>。</w:t>
      </w:r>
      <w:r>
        <w:t>从图中可以看出，测试组</w:t>
      </w:r>
      <w:r>
        <w:rPr>
          <w:rFonts w:hint="eastAsia"/>
        </w:rPr>
        <w:t>班级</w:t>
      </w:r>
      <w:r>
        <w:t>的学生相</w:t>
      </w:r>
      <w:r>
        <w:rPr>
          <w:rFonts w:hint="eastAsia"/>
        </w:rPr>
        <w:t>较</w:t>
      </w:r>
      <w:r>
        <w:t>于对照组</w:t>
      </w:r>
      <w:r>
        <w:rPr>
          <w:rFonts w:hint="eastAsia"/>
        </w:rPr>
        <w:t>班级</w:t>
      </w:r>
      <w:r>
        <w:t>的学生在</w:t>
      </w:r>
      <w:r>
        <w:rPr>
          <w:rFonts w:hint="eastAsia"/>
        </w:rPr>
        <w:t>每次实验中的作业平均分均显著更高，这是因为</w:t>
      </w:r>
      <w:r>
        <w:t>测试组</w:t>
      </w:r>
      <w:r>
        <w:rPr>
          <w:rFonts w:hint="eastAsia"/>
        </w:rPr>
        <w:t>班级</w:t>
      </w:r>
      <w:r>
        <w:t>的学生</w:t>
      </w:r>
      <w:r>
        <w:rPr>
          <w:rFonts w:hint="eastAsia"/>
        </w:rPr>
        <w:t>通过同伴间的竞争激发了学习热情，通过同伴间的互助帮助更好地掌握了作业涉及的知识点</w:t>
      </w:r>
      <w:r>
        <w:t>。图6-2</w:t>
      </w:r>
      <w:r>
        <w:rPr>
          <w:rFonts w:hint="eastAsia"/>
        </w:rPr>
        <w:t>则展示了五次</w:t>
      </w:r>
      <w:r>
        <w:t>测试</w:t>
      </w:r>
      <w:r>
        <w:rPr>
          <w:rFonts w:hint="eastAsia"/>
        </w:rPr>
        <w:t>中各班学生成绩的标准差。由图可见，测试</w:t>
      </w:r>
      <w:r>
        <w:t>组</w:t>
      </w:r>
      <w:r>
        <w:rPr>
          <w:rFonts w:hint="eastAsia"/>
        </w:rPr>
        <w:t>班级</w:t>
      </w:r>
      <w:r>
        <w:t>的学生相</w:t>
      </w:r>
      <w:r>
        <w:rPr>
          <w:rFonts w:hint="eastAsia"/>
        </w:rPr>
        <w:t>较</w:t>
      </w:r>
      <w:r>
        <w:t>于对照组</w:t>
      </w:r>
      <w:r>
        <w:rPr>
          <w:rFonts w:hint="eastAsia"/>
        </w:rPr>
        <w:t>班级</w:t>
      </w:r>
      <w:r>
        <w:t>的学生</w:t>
      </w:r>
      <w:r>
        <w:rPr>
          <w:rFonts w:hint="eastAsia"/>
        </w:rPr>
        <w:t>在各次测试中的成绩标准差更低，说明合作式同伴学习在提高班级学生作业平均分的同时还有利于激励高水平学生帮助低水平学生掌握知识点以及低水平学生向高水平学生学习靠拢，同时强化了双方的学习动机</w:t>
      </w:r>
      <w:r>
        <w:t>。</w:t>
      </w:r>
    </w:p>
    <w:p>
      <w:pPr>
        <w:spacing w:before="120" w:beforeLines="50" w:line="240" w:lineRule="auto"/>
        <w:jc w:val="center"/>
      </w:pPr>
      <w:r>
        <w:drawing>
          <wp:inline distT="0" distB="0" distL="0" distR="0">
            <wp:extent cx="2705100" cy="20281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707868" cy="2030749"/>
                    </a:xfrm>
                    <a:prstGeom prst="rect">
                      <a:avLst/>
                    </a:prstGeom>
                    <a:noFill/>
                    <a:ln>
                      <a:noFill/>
                    </a:ln>
                  </pic:spPr>
                </pic:pic>
              </a:graphicData>
            </a:graphic>
          </wp:inline>
        </w:drawing>
      </w:r>
    </w:p>
    <w:p>
      <w:pPr>
        <w:spacing w:after="240"/>
        <w:jc w:val="center"/>
        <w:rPr>
          <w:color w:val="000000"/>
          <w:sz w:val="18"/>
        </w:rPr>
      </w:pPr>
      <w:r>
        <w:rPr>
          <w:color w:val="000000"/>
          <w:sz w:val="18"/>
        </w:rPr>
        <w:t xml:space="preserve">图6-1 </w:t>
      </w:r>
      <w:r>
        <w:rPr>
          <w:rFonts w:hint="eastAsia"/>
          <w:color w:val="000000"/>
          <w:sz w:val="18"/>
        </w:rPr>
        <w:t>五</w:t>
      </w:r>
      <w:r>
        <w:rPr>
          <w:color w:val="000000"/>
          <w:sz w:val="18"/>
        </w:rPr>
        <w:t>次</w:t>
      </w:r>
      <w:r>
        <w:rPr>
          <w:rFonts w:hint="eastAsia"/>
          <w:color w:val="000000"/>
          <w:sz w:val="18"/>
        </w:rPr>
        <w:t>实验中不同班级学生的平均分</w:t>
      </w:r>
      <w:r>
        <w:rPr>
          <w:color w:val="000000"/>
          <w:sz w:val="18"/>
        </w:rPr>
        <w:t>比较</w:t>
      </w:r>
    </w:p>
    <w:p>
      <w:pPr>
        <w:spacing w:line="240" w:lineRule="auto"/>
        <w:jc w:val="center"/>
      </w:pPr>
      <w:r>
        <w:drawing>
          <wp:inline distT="0" distB="0" distL="0" distR="0">
            <wp:extent cx="2692400" cy="2019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700134" cy="2024950"/>
                    </a:xfrm>
                    <a:prstGeom prst="rect">
                      <a:avLst/>
                    </a:prstGeom>
                    <a:noFill/>
                    <a:ln>
                      <a:noFill/>
                    </a:ln>
                  </pic:spPr>
                </pic:pic>
              </a:graphicData>
            </a:graphic>
          </wp:inline>
        </w:drawing>
      </w:r>
    </w:p>
    <w:p>
      <w:pPr>
        <w:spacing w:before="0" w:beforeLines="-2147483648"/>
        <w:jc w:val="center"/>
      </w:pPr>
      <w:r>
        <w:rPr>
          <w:color w:val="000000"/>
          <w:sz w:val="18"/>
        </w:rPr>
        <w:t xml:space="preserve">图6-2 </w:t>
      </w:r>
      <w:r>
        <w:rPr>
          <w:rFonts w:hint="eastAsia"/>
          <w:color w:val="000000"/>
          <w:sz w:val="18"/>
        </w:rPr>
        <w:t>五</w:t>
      </w:r>
      <w:r>
        <w:rPr>
          <w:color w:val="000000"/>
          <w:sz w:val="18"/>
        </w:rPr>
        <w:t>次测试</w:t>
      </w:r>
      <w:r>
        <w:rPr>
          <w:rFonts w:hint="eastAsia"/>
          <w:color w:val="000000"/>
          <w:sz w:val="18"/>
        </w:rPr>
        <w:t>中不同班级学生</w:t>
      </w:r>
      <w:r>
        <w:rPr>
          <w:color w:val="000000"/>
          <w:sz w:val="18"/>
        </w:rPr>
        <w:t>的</w:t>
      </w:r>
      <w:r>
        <w:rPr>
          <w:rFonts w:hint="eastAsia"/>
          <w:color w:val="000000"/>
          <w:sz w:val="18"/>
        </w:rPr>
        <w:t>成绩</w:t>
      </w:r>
      <w:r>
        <w:rPr>
          <w:color w:val="000000"/>
          <w:sz w:val="18"/>
        </w:rPr>
        <w:t>标准差比较</w:t>
      </w:r>
    </w:p>
    <w:p>
      <w:pPr>
        <w:spacing w:before="240" w:line="280" w:lineRule="exact"/>
        <w:jc w:val="center"/>
        <w:rPr>
          <w:sz w:val="18"/>
          <w:szCs w:val="18"/>
        </w:rPr>
      </w:pPr>
      <w:r>
        <w:rPr>
          <w:sz w:val="18"/>
          <w:szCs w:val="18"/>
        </w:rPr>
        <w:t>表3 面向测试组的问卷调查统计</w:t>
      </w:r>
    </w:p>
    <w:tbl>
      <w:tblPr>
        <w:tblStyle w:val="14"/>
        <w:tblW w:w="465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589"/>
        <w:gridCol w:w="634"/>
        <w:gridCol w:w="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1" w:type="dxa"/>
            <w:vMerge w:val="restart"/>
          </w:tcPr>
          <w:p>
            <w:pPr>
              <w:spacing w:line="240" w:lineRule="auto"/>
              <w:jc w:val="center"/>
              <w:rPr>
                <w:sz w:val="15"/>
                <w:szCs w:val="15"/>
              </w:rPr>
            </w:pPr>
          </w:p>
          <w:p>
            <w:pPr>
              <w:spacing w:line="240" w:lineRule="auto"/>
              <w:jc w:val="center"/>
              <w:rPr>
                <w:sz w:val="15"/>
                <w:szCs w:val="15"/>
              </w:rPr>
            </w:pPr>
            <w:r>
              <w:rPr>
                <w:sz w:val="15"/>
                <w:szCs w:val="15"/>
              </w:rPr>
              <w:t>问卷内容</w:t>
            </w:r>
          </w:p>
        </w:tc>
        <w:tc>
          <w:tcPr>
            <w:tcW w:w="1872" w:type="dxa"/>
            <w:gridSpan w:val="3"/>
          </w:tcPr>
          <w:p>
            <w:pPr>
              <w:jc w:val="center"/>
              <w:rPr>
                <w:sz w:val="15"/>
                <w:szCs w:val="15"/>
              </w:rPr>
            </w:pPr>
            <w:r>
              <w:rPr>
                <w:sz w:val="15"/>
                <w:szCs w:val="15"/>
              </w:rPr>
              <w:t>学生评价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1" w:type="dxa"/>
            <w:vMerge w:val="continue"/>
          </w:tcPr>
          <w:p>
            <w:pPr>
              <w:jc w:val="left"/>
              <w:rPr>
                <w:sz w:val="15"/>
                <w:szCs w:val="15"/>
              </w:rPr>
            </w:pPr>
          </w:p>
        </w:tc>
        <w:tc>
          <w:tcPr>
            <w:tcW w:w="589" w:type="dxa"/>
          </w:tcPr>
          <w:p>
            <w:pPr>
              <w:jc w:val="center"/>
              <w:rPr>
                <w:sz w:val="15"/>
                <w:szCs w:val="15"/>
              </w:rPr>
            </w:pPr>
            <w:r>
              <w:rPr>
                <w:sz w:val="15"/>
                <w:szCs w:val="15"/>
              </w:rPr>
              <w:t>负面</w:t>
            </w:r>
          </w:p>
        </w:tc>
        <w:tc>
          <w:tcPr>
            <w:tcW w:w="634" w:type="dxa"/>
          </w:tcPr>
          <w:p>
            <w:pPr>
              <w:jc w:val="center"/>
              <w:rPr>
                <w:sz w:val="15"/>
                <w:szCs w:val="15"/>
              </w:rPr>
            </w:pPr>
            <w:r>
              <w:rPr>
                <w:sz w:val="15"/>
                <w:szCs w:val="15"/>
              </w:rPr>
              <w:t>中性</w:t>
            </w:r>
          </w:p>
        </w:tc>
        <w:tc>
          <w:tcPr>
            <w:tcW w:w="649" w:type="dxa"/>
          </w:tcPr>
          <w:p>
            <w:pPr>
              <w:jc w:val="center"/>
              <w:rPr>
                <w:b/>
                <w:bCs/>
                <w:sz w:val="15"/>
                <w:szCs w:val="15"/>
              </w:rPr>
            </w:pPr>
            <w:r>
              <w:rPr>
                <w:b/>
                <w:bCs/>
                <w:sz w:val="15"/>
                <w:szCs w:val="15"/>
              </w:rPr>
              <w:t>积极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1" w:type="dxa"/>
          </w:tcPr>
          <w:p>
            <w:pPr>
              <w:spacing w:line="240" w:lineRule="exact"/>
              <w:jc w:val="left"/>
              <w:rPr>
                <w:sz w:val="15"/>
                <w:szCs w:val="15"/>
              </w:rPr>
            </w:pPr>
            <w:r>
              <w:rPr>
                <w:sz w:val="15"/>
                <w:szCs w:val="15"/>
              </w:rPr>
              <w:t>相对于个人独立做作业的模式，你觉得两人协作做作业的模式是否更加有趣？</w:t>
            </w:r>
          </w:p>
        </w:tc>
        <w:tc>
          <w:tcPr>
            <w:tcW w:w="589" w:type="dxa"/>
          </w:tcPr>
          <w:p>
            <w:pPr>
              <w:jc w:val="center"/>
              <w:rPr>
                <w:sz w:val="15"/>
                <w:szCs w:val="15"/>
              </w:rPr>
            </w:pPr>
            <w:r>
              <w:rPr>
                <w:sz w:val="15"/>
                <w:szCs w:val="15"/>
              </w:rPr>
              <w:t>2.2%</w:t>
            </w:r>
          </w:p>
        </w:tc>
        <w:tc>
          <w:tcPr>
            <w:tcW w:w="634" w:type="dxa"/>
          </w:tcPr>
          <w:p>
            <w:pPr>
              <w:jc w:val="center"/>
              <w:rPr>
                <w:sz w:val="15"/>
                <w:szCs w:val="15"/>
              </w:rPr>
            </w:pPr>
            <w:r>
              <w:rPr>
                <w:sz w:val="15"/>
                <w:szCs w:val="15"/>
              </w:rPr>
              <w:t>22.2%</w:t>
            </w:r>
          </w:p>
        </w:tc>
        <w:tc>
          <w:tcPr>
            <w:tcW w:w="649" w:type="dxa"/>
          </w:tcPr>
          <w:p>
            <w:pPr>
              <w:jc w:val="center"/>
              <w:rPr>
                <w:b/>
                <w:bCs/>
                <w:sz w:val="15"/>
                <w:szCs w:val="15"/>
              </w:rPr>
            </w:pPr>
            <w:r>
              <w:rPr>
                <w:b/>
                <w:bCs/>
                <w:sz w:val="15"/>
                <w:szCs w:val="15"/>
              </w:rPr>
              <w:t>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1" w:type="dxa"/>
          </w:tcPr>
          <w:p>
            <w:pPr>
              <w:spacing w:line="240" w:lineRule="exact"/>
              <w:jc w:val="left"/>
              <w:rPr>
                <w:sz w:val="15"/>
                <w:szCs w:val="15"/>
              </w:rPr>
            </w:pPr>
            <w:r>
              <w:rPr>
                <w:sz w:val="15"/>
                <w:szCs w:val="15"/>
              </w:rPr>
              <w:t>这种两人协作做作业的模式是否提升了你对这门课的学习兴趣？</w:t>
            </w:r>
          </w:p>
        </w:tc>
        <w:tc>
          <w:tcPr>
            <w:tcW w:w="589" w:type="dxa"/>
          </w:tcPr>
          <w:p>
            <w:pPr>
              <w:jc w:val="center"/>
              <w:rPr>
                <w:sz w:val="15"/>
                <w:szCs w:val="15"/>
              </w:rPr>
            </w:pPr>
            <w:r>
              <w:rPr>
                <w:sz w:val="15"/>
                <w:szCs w:val="15"/>
              </w:rPr>
              <w:t>2.2%</w:t>
            </w:r>
          </w:p>
        </w:tc>
        <w:tc>
          <w:tcPr>
            <w:tcW w:w="634" w:type="dxa"/>
          </w:tcPr>
          <w:p>
            <w:pPr>
              <w:jc w:val="center"/>
              <w:rPr>
                <w:sz w:val="15"/>
                <w:szCs w:val="15"/>
              </w:rPr>
            </w:pPr>
            <w:r>
              <w:rPr>
                <w:sz w:val="15"/>
                <w:szCs w:val="15"/>
              </w:rPr>
              <w:t>11.1%</w:t>
            </w:r>
          </w:p>
        </w:tc>
        <w:tc>
          <w:tcPr>
            <w:tcW w:w="649" w:type="dxa"/>
          </w:tcPr>
          <w:p>
            <w:pPr>
              <w:jc w:val="center"/>
              <w:rPr>
                <w:b/>
                <w:bCs/>
                <w:sz w:val="15"/>
                <w:szCs w:val="15"/>
              </w:rPr>
            </w:pPr>
            <w:r>
              <w:rPr>
                <w:b/>
                <w:bCs/>
                <w:sz w:val="15"/>
                <w:szCs w:val="15"/>
              </w:rPr>
              <w:t>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1" w:type="dxa"/>
          </w:tcPr>
          <w:p>
            <w:pPr>
              <w:spacing w:line="240" w:lineRule="exact"/>
              <w:jc w:val="left"/>
              <w:rPr>
                <w:sz w:val="15"/>
                <w:szCs w:val="15"/>
              </w:rPr>
            </w:pPr>
            <w:r>
              <w:rPr>
                <w:sz w:val="15"/>
                <w:szCs w:val="15"/>
              </w:rPr>
              <w:t>这种两人协作做作业的模式，是否提升了你的学习效率？</w:t>
            </w:r>
          </w:p>
        </w:tc>
        <w:tc>
          <w:tcPr>
            <w:tcW w:w="589" w:type="dxa"/>
          </w:tcPr>
          <w:p>
            <w:pPr>
              <w:jc w:val="center"/>
              <w:rPr>
                <w:sz w:val="15"/>
                <w:szCs w:val="15"/>
              </w:rPr>
            </w:pPr>
            <w:r>
              <w:rPr>
                <w:sz w:val="15"/>
                <w:szCs w:val="15"/>
              </w:rPr>
              <w:t>6.7%</w:t>
            </w:r>
          </w:p>
        </w:tc>
        <w:tc>
          <w:tcPr>
            <w:tcW w:w="634" w:type="dxa"/>
          </w:tcPr>
          <w:p>
            <w:pPr>
              <w:jc w:val="center"/>
              <w:rPr>
                <w:sz w:val="15"/>
                <w:szCs w:val="15"/>
              </w:rPr>
            </w:pPr>
            <w:r>
              <w:rPr>
                <w:sz w:val="15"/>
                <w:szCs w:val="15"/>
              </w:rPr>
              <w:t>8.9%</w:t>
            </w:r>
          </w:p>
        </w:tc>
        <w:tc>
          <w:tcPr>
            <w:tcW w:w="649" w:type="dxa"/>
          </w:tcPr>
          <w:p>
            <w:pPr>
              <w:jc w:val="center"/>
              <w:rPr>
                <w:b/>
                <w:bCs/>
                <w:sz w:val="15"/>
                <w:szCs w:val="15"/>
              </w:rPr>
            </w:pPr>
            <w:r>
              <w:rPr>
                <w:b/>
                <w:bCs/>
                <w:sz w:val="15"/>
                <w:szCs w:val="15"/>
              </w:rPr>
              <w:t>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1" w:type="dxa"/>
          </w:tcPr>
          <w:p>
            <w:pPr>
              <w:spacing w:line="240" w:lineRule="exact"/>
              <w:jc w:val="left"/>
              <w:rPr>
                <w:sz w:val="15"/>
                <w:szCs w:val="15"/>
              </w:rPr>
            </w:pPr>
            <w:r>
              <w:rPr>
                <w:sz w:val="15"/>
                <w:szCs w:val="15"/>
              </w:rPr>
              <w:t>你觉得划分玩家等级是否能激励你学习？</w:t>
            </w:r>
          </w:p>
        </w:tc>
        <w:tc>
          <w:tcPr>
            <w:tcW w:w="589" w:type="dxa"/>
          </w:tcPr>
          <w:p>
            <w:pPr>
              <w:jc w:val="center"/>
              <w:rPr>
                <w:sz w:val="15"/>
                <w:szCs w:val="15"/>
              </w:rPr>
            </w:pPr>
            <w:r>
              <w:rPr>
                <w:sz w:val="15"/>
                <w:szCs w:val="15"/>
              </w:rPr>
              <w:t>4.4%</w:t>
            </w:r>
          </w:p>
        </w:tc>
        <w:tc>
          <w:tcPr>
            <w:tcW w:w="634" w:type="dxa"/>
          </w:tcPr>
          <w:p>
            <w:pPr>
              <w:jc w:val="center"/>
              <w:rPr>
                <w:sz w:val="15"/>
                <w:szCs w:val="15"/>
              </w:rPr>
            </w:pPr>
            <w:r>
              <w:rPr>
                <w:sz w:val="15"/>
                <w:szCs w:val="15"/>
              </w:rPr>
              <w:t>8.9%</w:t>
            </w:r>
          </w:p>
        </w:tc>
        <w:tc>
          <w:tcPr>
            <w:tcW w:w="649" w:type="dxa"/>
          </w:tcPr>
          <w:p>
            <w:pPr>
              <w:jc w:val="center"/>
              <w:rPr>
                <w:b/>
                <w:bCs/>
                <w:sz w:val="15"/>
                <w:szCs w:val="15"/>
              </w:rPr>
            </w:pPr>
            <w:r>
              <w:rPr>
                <w:b/>
                <w:bCs/>
                <w:sz w:val="15"/>
                <w:szCs w:val="15"/>
              </w:rPr>
              <w:t>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1" w:type="dxa"/>
          </w:tcPr>
          <w:p>
            <w:pPr>
              <w:spacing w:line="240" w:lineRule="exact"/>
              <w:jc w:val="left"/>
              <w:rPr>
                <w:sz w:val="15"/>
                <w:szCs w:val="15"/>
              </w:rPr>
            </w:pPr>
            <w:r>
              <w:rPr>
                <w:sz w:val="15"/>
                <w:szCs w:val="15"/>
              </w:rPr>
              <w:t>你觉得测试题目的质量如何？</w:t>
            </w:r>
          </w:p>
        </w:tc>
        <w:tc>
          <w:tcPr>
            <w:tcW w:w="589" w:type="dxa"/>
          </w:tcPr>
          <w:p>
            <w:pPr>
              <w:jc w:val="center"/>
              <w:rPr>
                <w:sz w:val="15"/>
                <w:szCs w:val="15"/>
              </w:rPr>
            </w:pPr>
            <w:r>
              <w:rPr>
                <w:sz w:val="15"/>
                <w:szCs w:val="15"/>
              </w:rPr>
              <w:t>2.2%</w:t>
            </w:r>
          </w:p>
        </w:tc>
        <w:tc>
          <w:tcPr>
            <w:tcW w:w="634" w:type="dxa"/>
          </w:tcPr>
          <w:p>
            <w:pPr>
              <w:jc w:val="center"/>
              <w:rPr>
                <w:sz w:val="15"/>
                <w:szCs w:val="15"/>
              </w:rPr>
            </w:pPr>
            <w:r>
              <w:rPr>
                <w:sz w:val="15"/>
                <w:szCs w:val="15"/>
              </w:rPr>
              <w:t>2.2%</w:t>
            </w:r>
          </w:p>
        </w:tc>
        <w:tc>
          <w:tcPr>
            <w:tcW w:w="649" w:type="dxa"/>
          </w:tcPr>
          <w:p>
            <w:pPr>
              <w:jc w:val="center"/>
              <w:rPr>
                <w:b/>
                <w:bCs/>
                <w:sz w:val="15"/>
                <w:szCs w:val="15"/>
              </w:rPr>
            </w:pPr>
            <w:r>
              <w:rPr>
                <w:b/>
                <w:bCs/>
                <w:sz w:val="15"/>
                <w:szCs w:val="15"/>
              </w:rPr>
              <w:t>95.6%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81" w:type="dxa"/>
          </w:tcPr>
          <w:p>
            <w:pPr>
              <w:spacing w:line="240" w:lineRule="exact"/>
              <w:jc w:val="left"/>
              <w:rPr>
                <w:sz w:val="15"/>
                <w:szCs w:val="15"/>
              </w:rPr>
            </w:pPr>
            <w:r>
              <w:rPr>
                <w:sz w:val="15"/>
                <w:szCs w:val="15"/>
              </w:rPr>
              <w:t>你是否愿意继续使用该系统？</w:t>
            </w:r>
          </w:p>
        </w:tc>
        <w:tc>
          <w:tcPr>
            <w:tcW w:w="589" w:type="dxa"/>
          </w:tcPr>
          <w:p>
            <w:pPr>
              <w:jc w:val="center"/>
              <w:rPr>
                <w:sz w:val="15"/>
                <w:szCs w:val="15"/>
              </w:rPr>
            </w:pPr>
            <w:r>
              <w:rPr>
                <w:sz w:val="15"/>
                <w:szCs w:val="15"/>
              </w:rPr>
              <w:t>6.7%</w:t>
            </w:r>
          </w:p>
        </w:tc>
        <w:tc>
          <w:tcPr>
            <w:tcW w:w="634" w:type="dxa"/>
          </w:tcPr>
          <w:p>
            <w:pPr>
              <w:jc w:val="center"/>
              <w:rPr>
                <w:sz w:val="15"/>
                <w:szCs w:val="15"/>
              </w:rPr>
            </w:pPr>
            <w:r>
              <w:rPr>
                <w:sz w:val="15"/>
                <w:szCs w:val="15"/>
              </w:rPr>
              <w:t>13.3%</w:t>
            </w:r>
          </w:p>
        </w:tc>
        <w:tc>
          <w:tcPr>
            <w:tcW w:w="649" w:type="dxa"/>
          </w:tcPr>
          <w:p>
            <w:pPr>
              <w:jc w:val="center"/>
              <w:rPr>
                <w:b/>
                <w:bCs/>
                <w:sz w:val="15"/>
                <w:szCs w:val="15"/>
              </w:rPr>
            </w:pPr>
            <w:r>
              <w:rPr>
                <w:b/>
                <w:bCs/>
                <w:sz w:val="15"/>
                <w:szCs w:val="15"/>
              </w:rPr>
              <w:t>80.0%</w:t>
            </w:r>
          </w:p>
        </w:tc>
      </w:tr>
    </w:tbl>
    <w:p>
      <w:pPr>
        <w:spacing w:before="240"/>
        <w:ind w:firstLine="420"/>
      </w:pPr>
      <w:r>
        <w:rPr>
          <w:rFonts w:hint="eastAsia"/>
        </w:rPr>
        <w:t>为了收集学生对系统的使用反馈，五</w:t>
      </w:r>
      <w:r>
        <w:t>次</w:t>
      </w:r>
      <w:r>
        <w:rPr>
          <w:rFonts w:hint="eastAsia"/>
        </w:rPr>
        <w:t>实验</w:t>
      </w:r>
      <w:r>
        <w:t>结束后</w:t>
      </w:r>
      <w:r>
        <w:rPr>
          <w:rFonts w:hint="eastAsia"/>
          <w:rPrChange w:id="353" w:author="jarvis" w:date="2021-07-08T01:06:00Z">
            <w:rPr>
              <w:rFonts w:hint="eastAsia"/>
            </w:rPr>
          </w:rPrChange>
        </w:rPr>
        <w:t>针</w:t>
      </w:r>
      <w:r>
        <w:t>对测试组</w:t>
      </w:r>
      <w:r>
        <w:rPr>
          <w:rFonts w:hint="eastAsia"/>
          <w:rPrChange w:id="354" w:author="jarvis" w:date="2021-07-08T01:06:00Z">
            <w:rPr>
              <w:rFonts w:hint="eastAsia"/>
            </w:rPr>
          </w:rPrChange>
        </w:rPr>
        <w:t>班级</w:t>
      </w:r>
      <w:r>
        <w:t>学生</w:t>
      </w:r>
      <w:r>
        <w:rPr>
          <w:rFonts w:hint="eastAsia"/>
          <w:rPrChange w:id="355" w:author="jarvis" w:date="2021-07-08T01:06:00Z">
            <w:rPr>
              <w:rFonts w:hint="eastAsia"/>
            </w:rPr>
          </w:rPrChange>
        </w:rPr>
        <w:t>开展了</w:t>
      </w:r>
      <w:r>
        <w:t>一次问卷调查。问卷</w:t>
      </w:r>
      <w:r>
        <w:rPr>
          <w:rFonts w:hint="eastAsia"/>
          <w:rPrChange w:id="356" w:author="jarvis" w:date="2021-07-08T01:06:00Z">
            <w:rPr>
              <w:rFonts w:hint="eastAsia"/>
            </w:rPr>
          </w:rPrChange>
        </w:rPr>
        <w:t>调查中设计的问题和针对每个问题收集到的学生反馈的统计信息</w:t>
      </w:r>
      <w:r>
        <w:t>如表3所示</w:t>
      </w:r>
      <w:r>
        <w:rPr>
          <w:rFonts w:hint="eastAsia"/>
          <w:rPrChange w:id="357" w:author="jarvis" w:date="2021-07-08T01:06:00Z">
            <w:rPr>
              <w:rFonts w:hint="eastAsia"/>
            </w:rPr>
          </w:rPrChange>
        </w:rPr>
        <w:t>。观察表</w:t>
      </w:r>
      <w:r>
        <w:rPr>
          <w:rFonts w:hint="eastAsia"/>
          <w:rPrChange w:id="358" w:author="jarvis" w:date="2021-07-08T01:06:00Z">
            <w:rPr>
              <w:rFonts w:hint="eastAsia"/>
            </w:rPr>
          </w:rPrChange>
        </w:rPr>
        <w:t>3</w:t>
      </w:r>
      <w:r>
        <w:t>可</w:t>
      </w:r>
      <w:r>
        <w:rPr>
          <w:rFonts w:hint="eastAsia"/>
          <w:rPrChange w:id="359" w:author="jarvis" w:date="2021-07-08T01:06:00Z">
            <w:rPr>
              <w:rFonts w:hint="eastAsia"/>
            </w:rPr>
          </w:rPrChange>
        </w:rPr>
        <w:t>知本文设计的游戏化</w:t>
      </w:r>
      <w:r>
        <w:t>同伴学习系统对于增强学生学习动机</w:t>
      </w:r>
      <w:r>
        <w:rPr>
          <w:rFonts w:hint="eastAsia"/>
          <w:rPrChange w:id="360" w:author="jarvis" w:date="2021-07-08T01:06:00Z">
            <w:rPr>
              <w:rFonts w:hint="eastAsia"/>
            </w:rPr>
          </w:rPrChange>
        </w:rPr>
        <w:t>、激发学生学</w:t>
      </w:r>
      <w:r>
        <w:rPr>
          <w:rFonts w:hint="eastAsia"/>
          <w:rPrChange w:id="361" w:author="jarvis" w:date="2021-07-08T01:06:00Z">
            <w:rPr>
              <w:rFonts w:hint="eastAsia"/>
            </w:rPr>
          </w:rPrChange>
        </w:rPr>
        <w:t>习兴趣和</w:t>
      </w:r>
      <w:r>
        <w:t>提高学生成绩</w:t>
      </w:r>
      <w:r>
        <w:rPr>
          <w:rFonts w:hint="eastAsia"/>
          <w:rPrChange w:id="362" w:author="jarvis" w:date="2021-07-08T01:06:00Z">
            <w:rPr>
              <w:rFonts w:hint="eastAsia"/>
            </w:rPr>
          </w:rPrChange>
        </w:rPr>
        <w:t>起到了重要</w:t>
      </w:r>
      <w:r>
        <w:t>作用。</w:t>
      </w:r>
    </w:p>
    <w:p>
      <w:pPr>
        <w:pStyle w:val="3"/>
        <w:spacing w:before="240"/>
      </w:pPr>
      <w:r>
        <w:t>5　总结与展望</w:t>
      </w:r>
    </w:p>
    <w:p>
      <w:r>
        <w:rPr>
          <w:spacing w:val="-6"/>
        </w:rPr>
        <w:tab/>
      </w:r>
      <w:r>
        <w:t>本文</w:t>
      </w:r>
      <w:r>
        <w:rPr>
          <w:rFonts w:hint="eastAsia"/>
        </w:rPr>
        <w:t>基于包含合作模式及竞争模式的同伴学习思想，并利用丰富的游戏化机制设计与开发了一个</w:t>
      </w:r>
      <w:r>
        <w:t>新颖的游戏化同伴学习系统</w:t>
      </w:r>
      <w:r>
        <w:rPr>
          <w:rFonts w:hint="eastAsia"/>
        </w:rPr>
        <w:t>。多次课堂教学实践表明学生使用该系统进行结伴答题能够在系统设计中的合作激励规则和竞争激励因素的双重作用下显著</w:t>
      </w:r>
      <w:r>
        <w:t>增强</w:t>
      </w:r>
      <w:r>
        <w:rPr>
          <w:rFonts w:hint="eastAsia"/>
        </w:rPr>
        <w:t>学习</w:t>
      </w:r>
      <w:r>
        <w:t>动机</w:t>
      </w:r>
      <w:r>
        <w:rPr>
          <w:rFonts w:hint="eastAsia"/>
        </w:rPr>
        <w:t>和有效提升学习成绩</w:t>
      </w:r>
      <w:r>
        <w:t>。</w:t>
      </w:r>
      <w:r>
        <w:rPr>
          <w:rFonts w:hint="eastAsia" w:ascii="宋体" w:hAnsi="宋体"/>
        </w:rPr>
        <w:t>未来拟</w:t>
      </w:r>
      <w:r>
        <w:rPr>
          <w:rFonts w:ascii="宋体" w:hAnsi="宋体"/>
        </w:rPr>
        <w:t>将</w:t>
      </w:r>
      <w:r>
        <w:rPr>
          <w:rFonts w:ascii="宋体" w:hAnsi="宋体"/>
          <w:szCs w:val="20"/>
        </w:rPr>
        <w:t>角色扮演游戏</w:t>
      </w:r>
      <w:r>
        <w:rPr>
          <w:rFonts w:hint="eastAsia" w:ascii="宋体" w:hAnsi="宋体"/>
          <w:szCs w:val="20"/>
        </w:rPr>
        <w:t>（</w:t>
      </w:r>
      <w:r>
        <w:rPr>
          <w:rFonts w:hint="eastAsia"/>
          <w:szCs w:val="20"/>
        </w:rPr>
        <w:t>RPG</w:t>
      </w:r>
      <w:r>
        <w:rPr>
          <w:rFonts w:hint="eastAsia" w:ascii="宋体" w:hAnsi="宋体"/>
          <w:szCs w:val="20"/>
        </w:rPr>
        <w:t>）的游戏化设计思想引入系统设计中，给不同特长的学生设定不同的游戏角色，并最终通过激发不同角色学生间的协作互动来进一步强化学生的学习动机、激发学生的学习兴趣。</w:t>
      </w:r>
    </w:p>
    <w:p>
      <w:pPr>
        <w:rPr>
          <w:rFonts w:eastAsia="黑体"/>
        </w:rPr>
      </w:pPr>
    </w:p>
    <w:p>
      <w:pPr>
        <w:spacing w:after="120" w:afterLines="50"/>
        <w:jc w:val="center"/>
        <w:rPr>
          <w:rFonts w:eastAsia="黑体"/>
        </w:rPr>
      </w:pPr>
      <w:r>
        <w:rPr>
          <w:rFonts w:eastAsia="黑体"/>
        </w:rPr>
        <w:t>参考文献</w:t>
      </w:r>
    </w:p>
    <w:p>
      <w:pPr>
        <w:pStyle w:val="66"/>
        <w:ind w:left="210" w:hanging="210" w:hangingChars="100"/>
        <w:rPr>
          <w:kern w:val="0"/>
          <w:sz w:val="18"/>
        </w:rPr>
      </w:pPr>
      <w:r>
        <w:rPr>
          <w:sz w:val="21"/>
        </w:rPr>
        <w:fldChar w:fldCharType="begin"/>
      </w:r>
      <w:r>
        <w:instrText xml:space="preserve"> ADDIN ZOTERO_BIBL {"uncited":[],"omitted":[],"custom":[]} CSL_BIBLIOGRAPHY </w:instrText>
      </w:r>
      <w:r>
        <w:rPr>
          <w:sz w:val="21"/>
        </w:rPr>
        <w:fldChar w:fldCharType="separate"/>
      </w:r>
      <w:r>
        <w:rPr>
          <w:kern w:val="0"/>
          <w:sz w:val="18"/>
        </w:rPr>
        <w:t>1 (德)莱因贝格著，王晚蕾译. 动机心理学[M]. 上海社会科学院出版社, 2012.</w:t>
      </w:r>
    </w:p>
    <w:p>
      <w:pPr>
        <w:pStyle w:val="66"/>
        <w:ind w:left="180" w:hanging="180" w:hangingChars="100"/>
        <w:rPr>
          <w:kern w:val="0"/>
          <w:sz w:val="18"/>
        </w:rPr>
      </w:pPr>
      <w:r>
        <w:rPr>
          <w:kern w:val="0"/>
          <w:sz w:val="18"/>
        </w:rPr>
        <w:t>2 Deci E L, Ryan R M. The 《What》 and 《Why》 of Goal Pursuits: Human Needs and the Self-Determination of Behavior[J]. Psychological Inquiry, 2000, 11(4): 227–268.</w:t>
      </w:r>
    </w:p>
    <w:p>
      <w:pPr>
        <w:pStyle w:val="66"/>
        <w:ind w:left="180" w:hanging="180" w:hangingChars="100"/>
        <w:rPr>
          <w:kern w:val="0"/>
          <w:sz w:val="18"/>
        </w:rPr>
      </w:pPr>
      <w:r>
        <w:rPr>
          <w:kern w:val="0"/>
          <w:sz w:val="18"/>
        </w:rPr>
        <w:t>3 Topping K J. Trends in Peer Learning[J]. Educational Psychology, 2005, 25(6): 631–645.</w:t>
      </w:r>
    </w:p>
    <w:p>
      <w:pPr>
        <w:pStyle w:val="66"/>
        <w:ind w:left="180" w:hanging="180" w:hangingChars="100"/>
        <w:rPr>
          <w:kern w:val="0"/>
          <w:sz w:val="18"/>
        </w:rPr>
      </w:pPr>
      <w:r>
        <w:rPr>
          <w:kern w:val="0"/>
          <w:sz w:val="18"/>
        </w:rPr>
        <w:t>4 Muñoz-Merino P J, Fernández Molina M, Muñoz-Organero M, et al. An adaptive and innovative question-driven competition-based intelligent tutoring system for learning[J]. Expert Systems with Applications, 2012, 39(8): 6932–6948.</w:t>
      </w:r>
    </w:p>
    <w:p>
      <w:pPr>
        <w:pStyle w:val="66"/>
        <w:ind w:left="180" w:hanging="180" w:hangingChars="100"/>
        <w:rPr>
          <w:kern w:val="0"/>
          <w:sz w:val="18"/>
        </w:rPr>
      </w:pPr>
      <w:r>
        <w:rPr>
          <w:kern w:val="0"/>
          <w:sz w:val="18"/>
        </w:rPr>
        <w:t>5 Chen C-H, Chiu C-H. Employing intergroup competition in multitouch design-based learning to foster student engagement, learning achievement, and creativity[J]. Computers &amp; Education, 2016, 103: 99–113.</w:t>
      </w:r>
    </w:p>
    <w:p>
      <w:pPr>
        <w:pStyle w:val="66"/>
        <w:ind w:left="180" w:hanging="180" w:hangingChars="100"/>
        <w:rPr>
          <w:kern w:val="0"/>
          <w:sz w:val="18"/>
        </w:rPr>
      </w:pPr>
      <w:r>
        <w:rPr>
          <w:kern w:val="0"/>
          <w:sz w:val="18"/>
        </w:rPr>
        <w:t>6 Tombak B, Altun S. The Effect of Cooperative Learning: University Example[J]. Eurasian Journal of Educational Research, ANI Publishing Company, 2016.</w:t>
      </w:r>
    </w:p>
    <w:p>
      <w:pPr>
        <w:pStyle w:val="66"/>
        <w:ind w:left="180" w:hanging="180" w:hangingChars="100"/>
        <w:rPr>
          <w:kern w:val="0"/>
          <w:sz w:val="18"/>
        </w:rPr>
      </w:pPr>
      <w:r>
        <w:rPr>
          <w:kern w:val="0"/>
          <w:sz w:val="18"/>
        </w:rPr>
        <w:t>7 Huang H C, Shih S G, Lai W C. Cooperative learning in engineering education: A game theory-based approach[J]. International Journal of Engineering Education, 2011, 27(4 PART II): 875–884.</w:t>
      </w:r>
    </w:p>
    <w:p>
      <w:pPr>
        <w:ind w:left="180" w:hanging="180" w:hangingChars="100"/>
        <w:rPr>
          <w:sz w:val="18"/>
          <w:szCs w:val="18"/>
        </w:rPr>
      </w:pPr>
      <w:r>
        <w:rPr>
          <w:sz w:val="18"/>
          <w:szCs w:val="18"/>
        </w:rPr>
        <w:t>8</w:t>
      </w:r>
      <w:r>
        <w:rPr>
          <w:sz w:val="18"/>
          <w:szCs w:val="18"/>
        </w:rPr>
        <w:t xml:space="preserve"> </w:t>
      </w:r>
      <w:r>
        <w:rPr>
          <w:sz w:val="18"/>
          <w:szCs w:val="18"/>
        </w:rPr>
        <w:t>Coakley J J. Sport in society: issues</w:t>
      </w:r>
      <w:r>
        <w:rPr>
          <w:sz w:val="18"/>
          <w:szCs w:val="18"/>
        </w:rPr>
        <w:t xml:space="preserve"> </w:t>
      </w:r>
      <w:r>
        <w:rPr>
          <w:sz w:val="18"/>
          <w:szCs w:val="18"/>
        </w:rPr>
        <w:t>and controversies.[J].Sport</w:t>
      </w:r>
      <w:r>
        <w:rPr>
          <w:sz w:val="18"/>
          <w:szCs w:val="18"/>
        </w:rPr>
        <w:t xml:space="preserve"> </w:t>
      </w:r>
      <w:r>
        <w:rPr>
          <w:sz w:val="18"/>
          <w:szCs w:val="18"/>
        </w:rPr>
        <w:t>in society: issues and controversies., C.V. Mosby Company, 1990(Ed.4).</w:t>
      </w:r>
    </w:p>
    <w:p>
      <w:pPr>
        <w:pStyle w:val="66"/>
        <w:ind w:left="180" w:hanging="180" w:hangingChars="100"/>
        <w:rPr>
          <w:kern w:val="0"/>
          <w:sz w:val="18"/>
        </w:rPr>
      </w:pPr>
      <w:r>
        <w:rPr>
          <w:kern w:val="0"/>
          <w:sz w:val="18"/>
        </w:rPr>
        <w:t xml:space="preserve">9 Sins P H M, van Joolingen W R, Savelsbergh E R, </w:t>
      </w:r>
      <w:r>
        <w:rPr>
          <w:rFonts w:hint="eastAsia"/>
          <w:kern w:val="0"/>
          <w:sz w:val="18"/>
        </w:rPr>
        <w:t>e</w:t>
      </w:r>
      <w:r>
        <w:rPr>
          <w:kern w:val="0"/>
          <w:sz w:val="18"/>
        </w:rPr>
        <w:t>t al. Motivation and performance within a collaborative computer-based modeling task: Relations between students’ achievement goal orientation, self-efficacy, cognitive processing, and achievement[J]. Contemporary Educational Psychology, 2008, 33(1): 58–77.</w:t>
      </w:r>
    </w:p>
    <w:p>
      <w:pPr>
        <w:pStyle w:val="66"/>
        <w:ind w:left="270" w:hanging="270" w:hangingChars="150"/>
        <w:rPr>
          <w:kern w:val="0"/>
          <w:sz w:val="18"/>
        </w:rPr>
      </w:pPr>
      <w:r>
        <w:rPr>
          <w:kern w:val="0"/>
          <w:sz w:val="18"/>
        </w:rPr>
        <w:t>10王雅倩, 刘春, 俞一峻, 等. 一种面向目标的软件游戏化分析方法[J]. 小型微型计算机系统, 2017, 38(04): 683–689.</w:t>
      </w:r>
    </w:p>
    <w:p>
      <w:pPr>
        <w:ind w:left="270" w:hanging="270" w:hangingChars="150"/>
        <w:rPr>
          <w:sz w:val="18"/>
          <w:szCs w:val="18"/>
        </w:rPr>
      </w:pPr>
      <w:r>
        <w:rPr>
          <w:sz w:val="18"/>
          <w:szCs w:val="18"/>
        </w:rPr>
        <w:t>11刘俊, 祝智庭. 游戏化——让乐趣促进学习成为教育技术</w:t>
      </w:r>
      <w:r>
        <w:rPr>
          <w:rFonts w:hint="eastAsia"/>
          <w:sz w:val="18"/>
          <w:szCs w:val="18"/>
        </w:rPr>
        <w:t xml:space="preserve"> </w:t>
      </w:r>
      <w:r>
        <w:rPr>
          <w:sz w:val="18"/>
          <w:szCs w:val="18"/>
        </w:rPr>
        <w:t>的新追求[J]. 电化教育研究, 2015, 36(10): 69-76+91.</w:t>
      </w:r>
    </w:p>
    <w:p>
      <w:pPr>
        <w:pStyle w:val="66"/>
        <w:ind w:left="270" w:hanging="270" w:hangingChars="150"/>
        <w:rPr>
          <w:kern w:val="0"/>
          <w:sz w:val="18"/>
        </w:rPr>
      </w:pPr>
      <w:r>
        <w:rPr>
          <w:kern w:val="0"/>
          <w:sz w:val="18"/>
        </w:rPr>
        <w:t>12 Rice J W. The Gamification of Learning and Instruction: Game-Based Methods and Strategies for Training and Education[J]. International Journal of Gaming and Computer-Mediated Simulations, 2012, 4(4): 81–83.</w:t>
      </w:r>
    </w:p>
    <w:p>
      <w:pPr>
        <w:pStyle w:val="66"/>
        <w:ind w:left="270" w:hanging="270" w:hangingChars="150"/>
        <w:rPr>
          <w:kern w:val="0"/>
          <w:sz w:val="18"/>
        </w:rPr>
      </w:pPr>
      <w:r>
        <w:rPr>
          <w:kern w:val="0"/>
          <w:sz w:val="18"/>
        </w:rPr>
        <w:t xml:space="preserve">13 Dicheva D, Dichev C, Agre G, </w:t>
      </w:r>
      <w:r>
        <w:rPr>
          <w:rFonts w:hint="eastAsia"/>
          <w:kern w:val="0"/>
          <w:sz w:val="18"/>
        </w:rPr>
        <w:t>e</w:t>
      </w:r>
      <w:r>
        <w:rPr>
          <w:kern w:val="0"/>
          <w:sz w:val="18"/>
        </w:rPr>
        <w:t>t al. Gamification in Education: A Systematic Mapping Study[J]. 2021: 15.</w:t>
      </w:r>
    </w:p>
    <w:p>
      <w:pPr>
        <w:pStyle w:val="66"/>
        <w:ind w:left="270" w:hanging="270" w:hangingChars="150"/>
        <w:rPr>
          <w:kern w:val="0"/>
          <w:sz w:val="18"/>
        </w:rPr>
      </w:pPr>
      <w:r>
        <w:rPr>
          <w:kern w:val="0"/>
          <w:sz w:val="18"/>
        </w:rPr>
        <w:t>14 Davis K, Singh S. Digital badges in afterschool learning: Documenting the perspectives and experiences of students and educators[J]. Computers &amp; Education, 2015, 88: 72–83.</w:t>
      </w:r>
    </w:p>
    <w:p>
      <w:pPr>
        <w:ind w:left="270" w:hanging="270" w:hangingChars="150"/>
        <w:rPr>
          <w:sz w:val="18"/>
          <w:szCs w:val="18"/>
        </w:rPr>
      </w:pPr>
      <w:r>
        <w:rPr>
          <w:sz w:val="18"/>
          <w:szCs w:val="18"/>
        </w:rPr>
        <w:t>15 Homer R, Hew K F, Tan C Y. Comparing Digital Badges-and-Points with Classroom Token Systems: Effects on Elementary School ESL Students’ Classroom Behavior and English Learning[J]. Journal of Educational Technology &amp; Society, International Forum of Educational Technology &amp; Society, 2018, 21(1): 137–151.</w:t>
      </w:r>
    </w:p>
    <w:p>
      <w:pPr>
        <w:pStyle w:val="66"/>
        <w:ind w:left="270" w:hanging="270" w:hangingChars="150"/>
        <w:rPr>
          <w:kern w:val="0"/>
          <w:sz w:val="18"/>
        </w:rPr>
      </w:pPr>
      <w:r>
        <w:rPr>
          <w:kern w:val="0"/>
          <w:sz w:val="18"/>
        </w:rPr>
        <w:t>16 Muñoz-Merino P J, Delgado Kloos C, Fernández Molina M. Analyzing Learning Gains in a Competition Intelligent Tutoring System[A]. Intelligent Tutoring Systems[M]. Cham: Springer International Publishing, 2014, 8474: 662–663.</w:t>
      </w:r>
    </w:p>
    <w:p>
      <w:pPr>
        <w:pStyle w:val="66"/>
        <w:ind w:left="270" w:hanging="270" w:hangingChars="150"/>
        <w:rPr>
          <w:kern w:val="0"/>
          <w:sz w:val="18"/>
        </w:rPr>
      </w:pPr>
      <w:r>
        <w:rPr>
          <w:kern w:val="0"/>
          <w:sz w:val="18"/>
        </w:rPr>
        <w:t>17 Muñoz-Merino P J, Alario-Hoyos C, Muñoz-Organero M, et al. The Effect of Different Features for Educational Computer-Based Competition Environments[J]. IEEE Transactions on Learning Technologies, 2018, 11(4): 468–477.</w:t>
      </w:r>
    </w:p>
    <w:p>
      <w:pPr>
        <w:pStyle w:val="66"/>
        <w:ind w:left="270" w:hanging="270" w:hangingChars="150"/>
        <w:rPr>
          <w:kern w:val="0"/>
          <w:sz w:val="18"/>
        </w:rPr>
      </w:pPr>
      <w:r>
        <w:rPr>
          <w:kern w:val="0"/>
          <w:sz w:val="18"/>
        </w:rPr>
        <w:t>18 Ning H, Hornby G. The impact of cooperative learning on tertiary EFL learners’ motivation[J]. Educational Review, 2014, 66(1): 108–124.</w:t>
      </w:r>
    </w:p>
    <w:p>
      <w:pPr>
        <w:pStyle w:val="66"/>
        <w:ind w:left="270" w:hanging="270" w:hangingChars="150"/>
        <w:rPr>
          <w:kern w:val="0"/>
          <w:sz w:val="18"/>
        </w:rPr>
      </w:pPr>
      <w:r>
        <w:rPr>
          <w:kern w:val="0"/>
          <w:sz w:val="18"/>
        </w:rPr>
        <w:t xml:space="preserve">19 Noorani S F, Manshaei M H, Montazeri M A, </w:t>
      </w:r>
      <w:r>
        <w:rPr>
          <w:rFonts w:hint="eastAsia"/>
          <w:kern w:val="0"/>
          <w:sz w:val="18"/>
        </w:rPr>
        <w:t>e</w:t>
      </w:r>
      <w:r>
        <w:rPr>
          <w:kern w:val="0"/>
          <w:sz w:val="18"/>
        </w:rPr>
        <w:t>t al. Fostering Peer Learning through a New Game-Theoretical Approach in a Blended Learning Environment[J]. arXiv:1910.12235 [cs], 2019.</w:t>
      </w:r>
    </w:p>
    <w:p>
      <w:pPr>
        <w:pStyle w:val="66"/>
        <w:ind w:left="270" w:hanging="270" w:hangingChars="150"/>
        <w:rPr>
          <w:kern w:val="0"/>
          <w:sz w:val="18"/>
        </w:rPr>
      </w:pPr>
      <w:r>
        <w:rPr>
          <w:kern w:val="0"/>
          <w:sz w:val="18"/>
        </w:rPr>
        <w:t xml:space="preserve">20 Hwang G-J, Hsu T-C, Lai C-L, </w:t>
      </w:r>
      <w:r>
        <w:rPr>
          <w:rFonts w:hint="eastAsia"/>
          <w:kern w:val="0"/>
          <w:sz w:val="18"/>
        </w:rPr>
        <w:t>e</w:t>
      </w:r>
      <w:r>
        <w:rPr>
          <w:kern w:val="0"/>
          <w:sz w:val="18"/>
        </w:rPr>
        <w:t>t al. Interaction of problem-based gaming and learning anxiety in language students’ English listening performance and progressive behavioral patterns[J]. Computers &amp; Education, 2017, 106: 26–42.</w:t>
      </w:r>
    </w:p>
    <w:p>
      <w:pPr>
        <w:pStyle w:val="66"/>
        <w:ind w:left="270" w:hanging="270" w:hangingChars="150"/>
        <w:rPr>
          <w:kern w:val="0"/>
          <w:sz w:val="18"/>
        </w:rPr>
      </w:pPr>
      <w:r>
        <w:rPr>
          <w:kern w:val="0"/>
          <w:sz w:val="18"/>
        </w:rPr>
        <w:t>21 Wu T-T. Improving the effectiveness of English vocabulary review by integrating ARCS with mobile game-based learning[J]. Journal of Computer Assisted Learning, 2018, 34(3): 315–323.</w:t>
      </w:r>
    </w:p>
    <w:p>
      <w:pPr>
        <w:pStyle w:val="66"/>
        <w:ind w:left="270" w:hanging="270" w:hangingChars="150"/>
        <w:rPr>
          <w:kern w:val="0"/>
          <w:sz w:val="18"/>
        </w:rPr>
      </w:pPr>
      <w:r>
        <w:rPr>
          <w:kern w:val="0"/>
          <w:sz w:val="18"/>
        </w:rPr>
        <w:t>22 Hung H-T. Clickers in the flipped classroom: bring your own device (BYOD) to promote student learning[J]. Interactive Learning Environments, Routledge, 2016.</w:t>
      </w:r>
    </w:p>
    <w:p>
      <w:pPr>
        <w:pStyle w:val="66"/>
        <w:ind w:left="270" w:hanging="270" w:hangingChars="150"/>
        <w:rPr>
          <w:kern w:val="0"/>
          <w:sz w:val="18"/>
        </w:rPr>
      </w:pPr>
      <w:r>
        <w:rPr>
          <w:kern w:val="0"/>
          <w:sz w:val="18"/>
        </w:rPr>
        <w:t>23 Chen C-H, Liu G-Z, Hwang G-J. Interaction between gaming and multistage guiding strategies on students’ field trip mobile learning performance and motivation: Gaming and guiding strategies for mobile learning[J]. British Journal of Educational Technology, 2016, 47(6): 1032–1050.</w:t>
      </w:r>
    </w:p>
    <w:p>
      <w:pPr>
        <w:pStyle w:val="66"/>
        <w:ind w:left="270" w:hanging="270" w:hangingChars="150"/>
        <w:rPr>
          <w:kern w:val="0"/>
          <w:sz w:val="18"/>
        </w:rPr>
      </w:pPr>
      <w:r>
        <w:rPr>
          <w:kern w:val="0"/>
          <w:sz w:val="18"/>
        </w:rPr>
        <w:t>24 Ye S-H, Hsiao T-Y, Sun C-T. Using commercial video games in flipped classrooms to support physical concept construction[J]. Journal of Computer Assisted Learning, 2018, 34(5): 602–614.</w:t>
      </w:r>
    </w:p>
    <w:p>
      <w:pPr>
        <w:pStyle w:val="66"/>
        <w:ind w:left="270" w:hanging="270" w:hangingChars="150"/>
        <w:rPr>
          <w:kern w:val="0"/>
          <w:sz w:val="18"/>
        </w:rPr>
      </w:pPr>
      <w:r>
        <w:rPr>
          <w:kern w:val="0"/>
          <w:sz w:val="18"/>
        </w:rPr>
        <w:t>25 Wood J, Donnelly-Hermosillo D F. Learning chemistry nomenclature: Comparing the use of an electronic game versus a study guide approach[J]. Computers &amp; Education, 2019, 141: 103615.</w:t>
      </w:r>
    </w:p>
    <w:p>
      <w:pPr>
        <w:pStyle w:val="66"/>
        <w:ind w:left="270" w:hanging="270" w:hangingChars="150"/>
        <w:rPr>
          <w:kern w:val="0"/>
          <w:sz w:val="18"/>
        </w:rPr>
      </w:pPr>
      <w:r>
        <w:rPr>
          <w:kern w:val="0"/>
          <w:sz w:val="18"/>
        </w:rPr>
        <w:t>26 Sanchez D R, Langer M, Kaur R. Gamification in the classroom: Examining the impact of gamified quizzes on student learning[J]. Computers &amp; Education, 2020, 144: 103666.</w:t>
      </w:r>
    </w:p>
    <w:p>
      <w:pPr>
        <w:pStyle w:val="66"/>
        <w:ind w:left="270" w:hanging="270" w:hangingChars="150"/>
        <w:rPr>
          <w:kern w:val="0"/>
          <w:sz w:val="18"/>
        </w:rPr>
      </w:pPr>
      <w:r>
        <w:rPr>
          <w:kern w:val="0"/>
          <w:sz w:val="18"/>
        </w:rPr>
        <w:t>27彭丽, 王立. 远程教育自适应混合游戏化教学方法研究[J]. 湖北广播电视大学学报, 2020, 40(06): 9–14.</w:t>
      </w:r>
    </w:p>
    <w:p>
      <w:pPr>
        <w:pStyle w:val="66"/>
        <w:ind w:left="270" w:hanging="270" w:hangingChars="150"/>
        <w:rPr>
          <w:kern w:val="0"/>
          <w:sz w:val="18"/>
        </w:rPr>
      </w:pPr>
      <w:r>
        <w:rPr>
          <w:kern w:val="0"/>
          <w:sz w:val="18"/>
        </w:rPr>
        <w:t xml:space="preserve">28 Charles D, Charles T, McNeill M, </w:t>
      </w:r>
      <w:r>
        <w:rPr>
          <w:rFonts w:hint="eastAsia"/>
          <w:kern w:val="0"/>
          <w:sz w:val="18"/>
        </w:rPr>
        <w:t>e</w:t>
      </w:r>
      <w:r>
        <w:rPr>
          <w:kern w:val="0"/>
          <w:sz w:val="18"/>
        </w:rPr>
        <w:t>t al. Game-based feedback for educational multi-user virtual environments: Game-based feedback for educational MUVEs[J]. British Journal of Educational Technology, 2011, 42(4): 638–654.</w:t>
      </w:r>
    </w:p>
    <w:p>
      <w:pPr>
        <w:pStyle w:val="66"/>
        <w:ind w:left="270" w:hanging="270" w:hangingChars="150"/>
        <w:rPr>
          <w:kern w:val="0"/>
          <w:sz w:val="18"/>
        </w:rPr>
      </w:pPr>
      <w:r>
        <w:rPr>
          <w:kern w:val="0"/>
          <w:sz w:val="18"/>
        </w:rPr>
        <w:t>29 Cagiltay N E, Ozcelik E, Ozcelik N S. The effect of competition on learning in games[J]. Computers &amp; Education, 2015, 87: 35–41.</w:t>
      </w:r>
    </w:p>
    <w:p>
      <w:pPr>
        <w:pStyle w:val="66"/>
        <w:ind w:left="270" w:hanging="270" w:hangingChars="150"/>
        <w:rPr>
          <w:kern w:val="0"/>
          <w:sz w:val="18"/>
        </w:rPr>
      </w:pPr>
      <w:r>
        <w:rPr>
          <w:kern w:val="0"/>
          <w:sz w:val="18"/>
        </w:rPr>
        <w:t xml:space="preserve">30 Yang Q-F, Chang S-C, Hwang G-J, </w:t>
      </w:r>
      <w:r>
        <w:rPr>
          <w:rFonts w:hint="eastAsia"/>
          <w:kern w:val="0"/>
          <w:sz w:val="18"/>
        </w:rPr>
        <w:t>e</w:t>
      </w:r>
      <w:r>
        <w:rPr>
          <w:kern w:val="0"/>
          <w:sz w:val="18"/>
        </w:rPr>
        <w:t>t al. Balancing cognitive complexity and gaming level: Effects of a cognitive complexity-based competition game on EFL students’ English vocabulary learning performance, anxiety and behaviors[J]. Computers &amp; Education, 2020, 148: 103808.</w:t>
      </w:r>
    </w:p>
    <w:p>
      <w:pPr>
        <w:pStyle w:val="66"/>
        <w:ind w:left="270" w:hanging="270" w:hangingChars="150"/>
        <w:rPr>
          <w:kern w:val="0"/>
          <w:sz w:val="18"/>
        </w:rPr>
      </w:pPr>
      <w:r>
        <w:rPr>
          <w:kern w:val="0"/>
          <w:sz w:val="18"/>
        </w:rPr>
        <w:t>31 Hamalainen R. Designing and evaluating collaboration in a virtual game environment for vocational learning[J]. Computers &amp; Education, 2008, 50(1): 98–109.</w:t>
      </w:r>
    </w:p>
    <w:p>
      <w:pPr>
        <w:pStyle w:val="66"/>
        <w:ind w:left="270" w:hanging="270" w:hangingChars="150"/>
        <w:rPr>
          <w:kern w:val="0"/>
          <w:sz w:val="18"/>
        </w:rPr>
      </w:pPr>
      <w:r>
        <w:rPr>
          <w:kern w:val="0"/>
          <w:sz w:val="18"/>
        </w:rPr>
        <w:t>32 Sung H-Y, Hwang G-J. A collaborative game-based learning approach to improving students’ learning performance in science courses[J]. Computers &amp; Education, 2013, 63: 43–51.</w:t>
      </w:r>
    </w:p>
    <w:p>
      <w:pPr>
        <w:pStyle w:val="66"/>
        <w:ind w:left="270" w:hanging="270" w:hangingChars="150"/>
        <w:rPr>
          <w:kern w:val="0"/>
          <w:sz w:val="18"/>
        </w:rPr>
      </w:pPr>
      <w:r>
        <w:rPr>
          <w:kern w:val="0"/>
          <w:sz w:val="18"/>
        </w:rPr>
        <w:t>33 Şendağ S, Ferhan Odabaşı H. Effects of an online problem based learning course on content knowledge acquisition and critical thinking skills[J]. Computers &amp; Education, 2009, 53(1): 132–141.</w:t>
      </w:r>
    </w:p>
    <w:p>
      <w:pPr>
        <w:pStyle w:val="66"/>
        <w:ind w:left="270" w:hanging="270" w:hangingChars="150"/>
        <w:rPr>
          <w:kern w:val="0"/>
          <w:sz w:val="18"/>
        </w:rPr>
      </w:pPr>
      <w:r>
        <w:rPr>
          <w:kern w:val="0"/>
          <w:sz w:val="18"/>
        </w:rPr>
        <w:t xml:space="preserve">34 Molina M F, Muñoz-Merino P J, Muñoz-Organero M, </w:t>
      </w:r>
      <w:r>
        <w:rPr>
          <w:rFonts w:hint="eastAsia"/>
          <w:kern w:val="0"/>
          <w:sz w:val="18"/>
        </w:rPr>
        <w:t>e</w:t>
      </w:r>
      <w:r>
        <w:rPr>
          <w:kern w:val="0"/>
          <w:sz w:val="18"/>
        </w:rPr>
        <w:t>t al. Educational Justifications for the Design of the ISCARE Computer Based Competition Assessment Tool[A]. Advances in Web-Based Learning - ICWL 2011[C]. Berlin, Heidelberg: Springer, 2011: 289–294.</w:t>
      </w:r>
    </w:p>
    <w:p>
      <w:pPr>
        <w:ind w:left="270" w:hanging="270" w:hangingChars="150"/>
        <w:rPr>
          <w:sz w:val="18"/>
          <w:szCs w:val="18"/>
        </w:rPr>
      </w:pPr>
      <w:r>
        <w:rPr>
          <w:sz w:val="18"/>
          <w:szCs w:val="18"/>
        </w:rPr>
        <w:t xml:space="preserve">35 Ge Z-G. The impact of a forfeit-or-prize gamified teaching on </w:t>
      </w:r>
      <w:r>
        <w:rPr>
          <w:sz w:val="18"/>
          <w:szCs w:val="18"/>
        </w:rPr>
        <w:t xml:space="preserve"> </w:t>
      </w:r>
      <w:r>
        <w:rPr>
          <w:sz w:val="18"/>
          <w:szCs w:val="18"/>
        </w:rPr>
        <w:t>e-learners’ learning performance[J]. Computers &amp; Education, 2018, 126: 143–152.</w:t>
      </w:r>
    </w:p>
    <w:p>
      <w:pPr>
        <w:ind w:left="270" w:hanging="270" w:hangingChars="150"/>
        <w:rPr>
          <w:sz w:val="18"/>
          <w:szCs w:val="18"/>
        </w:rPr>
      </w:pPr>
      <w:r>
        <w:rPr>
          <w:sz w:val="18"/>
          <w:szCs w:val="18"/>
        </w:rPr>
        <w:t>36王世明. 游戏激励机制在在线教育中的运用[J]. 科技视界,2020(35): 35–36.</w:t>
      </w:r>
    </w:p>
    <w:p>
      <w:pPr>
        <w:pStyle w:val="66"/>
        <w:ind w:left="270" w:hanging="270" w:hangingChars="150"/>
        <w:rPr>
          <w:kern w:val="0"/>
          <w:sz w:val="18"/>
        </w:rPr>
      </w:pPr>
      <w:r>
        <w:rPr>
          <w:kern w:val="0"/>
          <w:sz w:val="18"/>
        </w:rPr>
        <w:t xml:space="preserve">37 Dicheva D, Dichev C, Agre G, </w:t>
      </w:r>
      <w:r>
        <w:rPr>
          <w:rFonts w:hint="eastAsia"/>
          <w:kern w:val="0"/>
          <w:sz w:val="18"/>
        </w:rPr>
        <w:t>e</w:t>
      </w:r>
      <w:r>
        <w:rPr>
          <w:kern w:val="0"/>
          <w:sz w:val="18"/>
        </w:rPr>
        <w:t>t al. Gamification in Education: A Systematic Mapping Study[J]. Journal of Educational Technology &amp; Society, International Forum of Educational Technology &amp; Society, 2015, 18(3): 75–88.</w:t>
      </w:r>
    </w:p>
    <w:p>
      <w:pPr>
        <w:ind w:left="270" w:hanging="270" w:hangingChars="150"/>
        <w:rPr>
          <w:sz w:val="18"/>
          <w:szCs w:val="18"/>
        </w:rPr>
      </w:pPr>
      <w:r>
        <w:rPr>
          <w:sz w:val="18"/>
          <w:szCs w:val="18"/>
        </w:rPr>
        <w:t xml:space="preserve">38 Kim S, Song K, Lockee B, </w:t>
      </w:r>
      <w:r>
        <w:rPr>
          <w:rFonts w:hint="eastAsia"/>
          <w:sz w:val="18"/>
          <w:szCs w:val="18"/>
        </w:rPr>
        <w:t>e</w:t>
      </w:r>
      <w:r>
        <w:rPr>
          <w:sz w:val="18"/>
          <w:szCs w:val="18"/>
        </w:rPr>
        <w:t>t al. Gamification in Learning and</w:t>
      </w:r>
      <w:r>
        <w:rPr>
          <w:sz w:val="18"/>
          <w:szCs w:val="18"/>
        </w:rPr>
        <w:t xml:space="preserve"> </w:t>
      </w:r>
      <w:r>
        <w:rPr>
          <w:sz w:val="18"/>
          <w:szCs w:val="18"/>
        </w:rPr>
        <w:t>Education[M]. Cham:</w:t>
      </w:r>
      <w:r>
        <w:rPr>
          <w:sz w:val="18"/>
          <w:szCs w:val="18"/>
        </w:rPr>
        <w:t xml:space="preserve"> </w:t>
      </w:r>
      <w:r>
        <w:rPr>
          <w:sz w:val="18"/>
          <w:szCs w:val="18"/>
        </w:rPr>
        <w:t>Springer International Publishing,</w:t>
      </w:r>
      <w:r>
        <w:rPr>
          <w:sz w:val="18"/>
          <w:szCs w:val="18"/>
        </w:rPr>
        <w:t xml:space="preserve"> </w:t>
      </w:r>
      <w:r>
        <w:rPr>
          <w:sz w:val="18"/>
          <w:szCs w:val="18"/>
        </w:rPr>
        <w:t>2018.</w:t>
      </w:r>
    </w:p>
    <w:p>
      <w:pPr>
        <w:pStyle w:val="62"/>
        <w:ind w:left="270" w:hanging="270" w:hangingChars="150"/>
        <w:rPr>
          <w:kern w:val="0"/>
          <w:sz w:val="18"/>
        </w:rPr>
      </w:pPr>
      <w:r>
        <w:rPr>
          <w:kern w:val="0"/>
          <w:sz w:val="18"/>
        </w:rPr>
        <w:t>39 叶冬芬, 杨明霞, 方智敏, 等. 基于B/S的《C程序设计》网络教学系统[J]. 计算机系统应用, 2016, 25(4): 56–62.</w:t>
      </w:r>
    </w:p>
    <w:p>
      <w:pPr>
        <w:pStyle w:val="62"/>
        <w:ind w:left="300" w:hanging="270" w:hangingChars="150"/>
        <w:rPr>
          <w:rFonts w:hint="eastAsia"/>
        </w:rPr>
      </w:pPr>
      <w:r>
        <w:rPr>
          <w:kern w:val="0"/>
          <w:sz w:val="18"/>
        </w:rPr>
        <w:t>40 黄伊琳, 张征. 基于HTML5的微信游戏设计[J]. 计算机系统应用, 2017, 26(8): 261–266.</w:t>
      </w:r>
    </w:p>
    <w:p>
      <w:pPr>
        <w:spacing w:line="280" w:lineRule="exact"/>
        <w:rPr>
          <w:color w:val="000000"/>
          <w:sz w:val="18"/>
        </w:rPr>
      </w:pPr>
      <w:r>
        <w:rPr>
          <w:color w:val="000000"/>
          <w:sz w:val="18"/>
        </w:rPr>
        <w:fldChar w:fldCharType="end"/>
      </w:r>
    </w:p>
    <w:sectPr>
      <w:type w:val="continuous"/>
      <w:pgSz w:w="11906" w:h="16838"/>
      <w:pgMar w:top="1701" w:right="1077" w:bottom="1701" w:left="1134" w:header="1304" w:footer="1304" w:gutter="0"/>
      <w:cols w:equalWidth="0" w:num="2">
        <w:col w:w="4606" w:space="425"/>
        <w:col w:w="4663"/>
      </w:cols>
      <w:titlePg/>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许嘉" w:date="2021-07-12T16:40:36Z" w:initials="xujia">
    <w:p w14:paraId="051D259A">
      <w:pPr>
        <w:pStyle w:val="4"/>
      </w:pPr>
      <w:r>
        <w:rPr>
          <w:rFonts w:hint="eastAsia"/>
          <w:lang w:val="en-US" w:eastAsia="zh-CN"/>
        </w:rPr>
        <w:t>已将原来是彩色图的图1修改为黑白图，便于黑白印刷。</w:t>
      </w:r>
    </w:p>
  </w:comment>
  <w:comment w:id="1" w:author="许嘉" w:date="2021-07-12T16:41:57Z" w:initials="xujia">
    <w:p w14:paraId="77C26FB3">
      <w:pPr>
        <w:pStyle w:val="4"/>
      </w:pPr>
      <w:r>
        <w:rPr>
          <w:rFonts w:hint="eastAsia"/>
          <w:lang w:val="en-US" w:eastAsia="zh-CN"/>
        </w:rPr>
        <w:t>已将表1中橙色系的单元格背景色改为灰色系的单元格背景色，便于黑白印刷。</w:t>
      </w:r>
    </w:p>
  </w:comment>
  <w:comment w:id="2" w:author="许嘉" w:date="2021-07-12T16:42:15Z" w:initials="xujia">
    <w:p w14:paraId="69F51E8E">
      <w:pPr>
        <w:pStyle w:val="4"/>
      </w:pPr>
      <w:r>
        <w:rPr>
          <w:rFonts w:hint="eastAsia"/>
          <w:lang w:val="en-US" w:eastAsia="zh-CN"/>
        </w:rPr>
        <w:t>图4已由彩色图修改为黑白图，便于黑白印刷。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51D259A" w15:done="0"/>
  <w15:commentEx w15:paraId="77C26FB3" w15:done="0"/>
  <w15:commentEx w15:paraId="69F51E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书宋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方正楷体简体">
    <w:altName w:val="方正舒体"/>
    <w:panose1 w:val="00000000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Monotype Sorts">
    <w:altName w:val="MT Extra"/>
    <w:panose1 w:val="00000000000000000000"/>
    <w:charset w:val="02"/>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8"/>
        <w:sz w:val="15"/>
        <w:szCs w:val="15"/>
      </w:rPr>
    </w:pPr>
    <w:r>
      <w:rPr>
        <w:sz w:val="15"/>
        <w:szCs w:val="15"/>
      </w:rPr>
      <w:t>System Construction 系统建设</w:t>
    </w:r>
    <w:r>
      <w:rPr>
        <w:rFonts w:hint="eastAsia" w:hAnsi="宋体"/>
        <w:sz w:val="15"/>
        <w:szCs w:val="15"/>
      </w:rPr>
      <w:t xml:space="preserve"> </w:t>
    </w:r>
    <w:r>
      <w:rPr>
        <w:rStyle w:val="18"/>
      </w:rPr>
      <w:fldChar w:fldCharType="begin"/>
    </w:r>
    <w:r>
      <w:rPr>
        <w:rStyle w:val="18"/>
      </w:rPr>
      <w:instrText xml:space="preserve">PAGE  </w:instrText>
    </w:r>
    <w:r>
      <w:rPr>
        <w:rStyle w:val="18"/>
      </w:rPr>
      <w:fldChar w:fldCharType="separate"/>
    </w:r>
    <w:r>
      <w:rPr>
        <w:rStyle w:val="18"/>
      </w:rPr>
      <w:t>3</w:t>
    </w:r>
    <w:r>
      <w:rPr>
        <w:rStyle w:val="18"/>
      </w:rPr>
      <w:fldChar w:fldCharType="end"/>
    </w:r>
  </w:p>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outside" w:y="1"/>
      <w:rPr>
        <w:rStyle w:val="18"/>
        <w:sz w:val="15"/>
        <w:szCs w:val="15"/>
      </w:rPr>
    </w:pPr>
    <w:r>
      <w:rPr>
        <w:rStyle w:val="18"/>
      </w:rPr>
      <w:fldChar w:fldCharType="begin"/>
    </w:r>
    <w:r>
      <w:rPr>
        <w:rStyle w:val="18"/>
      </w:rPr>
      <w:instrText xml:space="preserve">PAGE  </w:instrText>
    </w:r>
    <w:r>
      <w:rPr>
        <w:rStyle w:val="18"/>
      </w:rPr>
      <w:fldChar w:fldCharType="separate"/>
    </w:r>
    <w:r>
      <w:rPr>
        <w:rStyle w:val="18"/>
      </w:rPr>
      <w:t>2</w:t>
    </w:r>
    <w:r>
      <w:rPr>
        <w:rStyle w:val="18"/>
      </w:rPr>
      <w:fldChar w:fldCharType="end"/>
    </w:r>
    <w:r>
      <w:rPr>
        <w:rStyle w:val="18"/>
        <w:rFonts w:hint="eastAsia"/>
      </w:rPr>
      <w:t xml:space="preserve"> </w:t>
    </w:r>
    <w:r>
      <w:rPr>
        <w:rStyle w:val="18"/>
        <w:rFonts w:hint="eastAsia"/>
        <w:sz w:val="15"/>
        <w:szCs w:val="15"/>
      </w:rPr>
      <w:t xml:space="preserve">系统建设 </w:t>
    </w:r>
    <w:r>
      <w:rPr>
        <w:rStyle w:val="18"/>
        <w:sz w:val="15"/>
        <w:szCs w:val="15"/>
      </w:rPr>
      <w:t xml:space="preserve">System </w:t>
    </w:r>
    <w:r>
      <w:rPr>
        <w:rStyle w:val="18"/>
        <w:rFonts w:hint="eastAsia"/>
        <w:sz w:val="15"/>
        <w:szCs w:val="15"/>
      </w:rPr>
      <w:t>C</w:t>
    </w:r>
    <w:r>
      <w:rPr>
        <w:rStyle w:val="18"/>
        <w:sz w:val="15"/>
        <w:szCs w:val="15"/>
      </w:rPr>
      <w:t>onstruction</w:t>
    </w:r>
  </w:p>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1"/>
      <w:rPr>
        <w:u w:val="single"/>
      </w:rPr>
    </w:pPr>
    <w:r>
      <w:rPr>
        <w:u w:val="single"/>
      </w:rPr>
      <w:t xml:space="preserve">                                                  </w:t>
    </w:r>
  </w:p>
  <w:p>
    <w:pPr>
      <w:pStyle w:val="61"/>
      <w:numPr>
        <w:ilvl w:val="0"/>
        <w:numId w:val="2"/>
      </w:numPr>
    </w:pPr>
    <w:r>
      <w:t>基金项目：国家自然科学基金项目（62067001、U1811261）资助；“广西八桂学者”专项经费资助；广西自然科学基金项目（2019JJA170045）资助</w:t>
    </w:r>
    <w:r>
      <w:rPr>
        <w:rFonts w:hint="eastAsia"/>
      </w:rPr>
      <w:t>；</w:t>
    </w:r>
    <w:r>
      <w:t>广西高等教育本科教学改革工程项目（2020JGA116、2017JGZ103）资助</w:t>
    </w:r>
    <w:r>
      <w:rPr>
        <w:rFonts w:hint="eastAsia"/>
      </w:rPr>
      <w:t>；广西研究生教育创新计划资助项目（JGY2021003）资助。</w:t>
    </w:r>
  </w:p>
  <w:p>
    <w:pPr>
      <w:pStyle w:val="10"/>
      <w:framePr w:wrap="around" w:vAnchor="text" w:hAnchor="page" w:x="8642" w:y="30"/>
      <w:rPr>
        <w:rStyle w:val="18"/>
        <w:sz w:val="15"/>
        <w:szCs w:val="15"/>
      </w:rPr>
    </w:pPr>
    <w:r>
      <w:rPr>
        <w:sz w:val="15"/>
        <w:szCs w:val="15"/>
      </w:rPr>
      <w:t>System Construction 系统建设</w:t>
    </w:r>
    <w:r>
      <w:rPr>
        <w:rFonts w:hint="eastAsia" w:hAnsi="宋体"/>
        <w:sz w:val="15"/>
        <w:szCs w:val="15"/>
      </w:rPr>
      <w:t xml:space="preserve"> </w:t>
    </w:r>
    <w:r>
      <w:rPr>
        <w:rStyle w:val="18"/>
      </w:rPr>
      <w:fldChar w:fldCharType="begin"/>
    </w:r>
    <w:r>
      <w:rPr>
        <w:rStyle w:val="18"/>
      </w:rPr>
      <w:instrText xml:space="preserve">PAGE  </w:instrText>
    </w:r>
    <w:r>
      <w:rPr>
        <w:rStyle w:val="18"/>
      </w:rPr>
      <w:fldChar w:fldCharType="separate"/>
    </w:r>
    <w:r>
      <w:rPr>
        <w:rStyle w:val="18"/>
      </w:rPr>
      <w:t>1</w:t>
    </w:r>
    <w:r>
      <w:rPr>
        <w:rStyle w:val="18"/>
      </w:rPr>
      <w:fldChar w:fldCharType="end"/>
    </w:r>
  </w:p>
  <w:p>
    <w:pPr>
      <w:pStyle w:val="61"/>
    </w:pPr>
    <w:r>
      <w:t>收稿时间:</w:t>
    </w:r>
    <w:r>
      <w:rPr>
        <w:rFonts w:hint="eastAsia"/>
      </w:rPr>
      <w:t>xxxx</w:t>
    </w:r>
    <w:r>
      <w:t>-</w:t>
    </w:r>
    <w:r>
      <w:rPr>
        <w:rFonts w:hint="eastAsia"/>
      </w:rPr>
      <w:t>xx</w:t>
    </w:r>
    <w:r>
      <w:t>-</w:t>
    </w:r>
    <w:r>
      <w:rPr>
        <w:rFonts w:hint="eastAsia"/>
      </w:rPr>
      <w:t>xx</w:t>
    </w:r>
    <w:r>
      <w:t>;收到修改稿时间:</w:t>
    </w:r>
    <w:r>
      <w:rPr>
        <w:rFonts w:hint="eastAsia"/>
      </w:rPr>
      <w:t>xxxx</w:t>
    </w:r>
    <w:r>
      <w:t>-</w:t>
    </w:r>
    <w:r>
      <w:rPr>
        <w:rFonts w:hint="eastAsia"/>
      </w:rPr>
      <w:t>xx</w:t>
    </w:r>
    <w:r>
      <w:t>-</w:t>
    </w:r>
    <w:r>
      <w:rPr>
        <w:rFonts w:hint="eastAsia"/>
      </w:rPr>
      <w:t>xx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after="240"/>
      <w:jc w:val="both"/>
    </w:pPr>
    <w:r>
      <w:rPr>
        <w:rFonts w:hint="eastAsia"/>
      </w:rPr>
      <w:t xml:space="preserve">xx xx </w:t>
    </w:r>
    <w:r>
      <w:rPr>
        <w:rFonts w:hAnsi="宋体"/>
      </w:rPr>
      <w:t>年</w:t>
    </w:r>
    <w:r>
      <w:t xml:space="preserve"> </w:t>
    </w:r>
    <w:r>
      <w:rPr>
        <w:rFonts w:hAnsi="宋体"/>
      </w:rPr>
      <w:t>第</w:t>
    </w:r>
    <w:r>
      <w:rPr>
        <w:rFonts w:hint="eastAsia"/>
      </w:rPr>
      <w:t>xx</w:t>
    </w:r>
    <w:r>
      <w:rPr>
        <w:rFonts w:hAnsi="宋体"/>
      </w:rPr>
      <w:t>卷</w:t>
    </w:r>
    <w:r>
      <w:t xml:space="preserve"> </w:t>
    </w:r>
    <w:r>
      <w:rPr>
        <w:rFonts w:hAnsi="宋体"/>
      </w:rPr>
      <w:t>第</w:t>
    </w:r>
    <w:r>
      <w:t xml:space="preserve"> </w:t>
    </w:r>
    <w:r>
      <w:rPr>
        <w:rFonts w:hint="eastAsia"/>
      </w:rPr>
      <w:t>x</w:t>
    </w:r>
    <w:r>
      <w:t xml:space="preserve"> </w:t>
    </w:r>
    <w:r>
      <w:rPr>
        <w:rFonts w:hAnsi="宋体"/>
      </w:rPr>
      <w:t>期</w:t>
    </w:r>
    <w:r>
      <w:t xml:space="preserve">                        </w:t>
    </w:r>
    <w:r>
      <w:fldChar w:fldCharType="begin"/>
    </w:r>
    <w:r>
      <w:instrText xml:space="preserve"> HYPERLINK "http://www.c-s-a.org.cn" </w:instrText>
    </w:r>
    <w:r>
      <w:fldChar w:fldCharType="separate"/>
    </w:r>
    <w:r>
      <w:rPr>
        <w:rStyle w:val="19"/>
        <w:color w:val="auto"/>
      </w:rPr>
      <w:t xml:space="preserve">http://www.c-s-a.org.cn </w:t>
    </w:r>
    <w:r>
      <w:rPr>
        <w:rStyle w:val="19"/>
        <w:color w:val="auto"/>
      </w:rPr>
      <w:fldChar w:fldCharType="end"/>
    </w:r>
    <w:r>
      <w:t xml:space="preserve">             </w:t>
    </w:r>
    <w:r>
      <w:rPr>
        <w:rFonts w:hint="eastAsia"/>
      </w:rPr>
      <w:t xml:space="preserve"> </w:t>
    </w:r>
    <w:r>
      <w:t xml:space="preserve">      </w:t>
    </w:r>
    <w:r>
      <w:rPr>
        <w:rFonts w:hAnsi="宋体"/>
      </w:rPr>
      <w:t>计</w:t>
    </w:r>
    <w:r>
      <w:t xml:space="preserve"> </w:t>
    </w:r>
    <w:r>
      <w:rPr>
        <w:rFonts w:hAnsi="宋体"/>
      </w:rPr>
      <w:t>算</w:t>
    </w:r>
    <w:r>
      <w:t xml:space="preserve"> </w:t>
    </w:r>
    <w:r>
      <w:rPr>
        <w:rFonts w:hAnsi="宋体"/>
      </w:rPr>
      <w:t>机</w:t>
    </w:r>
    <w:r>
      <w:t xml:space="preserve"> </w:t>
    </w:r>
    <w:r>
      <w:rPr>
        <w:rFonts w:hAnsi="宋体"/>
      </w:rPr>
      <w:t>系</w:t>
    </w:r>
    <w:r>
      <w:t xml:space="preserve"> </w:t>
    </w:r>
    <w:r>
      <w:rPr>
        <w:rFonts w:hAnsi="宋体"/>
      </w:rPr>
      <w:t>统</w:t>
    </w:r>
    <w:r>
      <w:t xml:space="preserve"> </w:t>
    </w:r>
    <w:r>
      <w:rPr>
        <w:rFonts w:hAnsi="宋体"/>
      </w:rPr>
      <w:t>应</w:t>
    </w:r>
    <w:r>
      <w:t xml:space="preserve"> </w:t>
    </w:r>
    <w:r>
      <w:rPr>
        <w:rFonts w:hAnsi="宋体"/>
      </w:rPr>
      <w:t>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t xml:space="preserve">计 算 机 系 统 应 用                        </w:t>
    </w:r>
    <w:r>
      <w:fldChar w:fldCharType="begin"/>
    </w:r>
    <w:r>
      <w:instrText xml:space="preserve"> HYPERLINK "http://www.c-s-a.org.cn" </w:instrText>
    </w:r>
    <w:r>
      <w:fldChar w:fldCharType="separate"/>
    </w:r>
    <w:r>
      <w:rPr>
        <w:rStyle w:val="19"/>
        <w:color w:val="auto"/>
        <w:u w:val="none"/>
      </w:rPr>
      <w:t xml:space="preserve">http://www.c-s-a.org.cn </w:t>
    </w:r>
    <w:r>
      <w:rPr>
        <w:rStyle w:val="19"/>
        <w:color w:val="auto"/>
        <w:u w:val="none"/>
      </w:rPr>
      <w:fldChar w:fldCharType="end"/>
    </w:r>
    <w:r>
      <w:t xml:space="preserve">             </w:t>
    </w:r>
    <w:r>
      <w:rPr>
        <w:rFonts w:hint="eastAsia"/>
      </w:rPr>
      <w:t xml:space="preserve"> </w:t>
    </w:r>
    <w:r>
      <w:t xml:space="preserve">      </w:t>
    </w:r>
    <w:r>
      <w:rPr>
        <w:rFonts w:hint="eastAsia"/>
      </w:rPr>
      <w:t xml:space="preserve">xx xx </w:t>
    </w:r>
    <w:r>
      <w:t>年 第</w:t>
    </w:r>
    <w:r>
      <w:rPr>
        <w:rFonts w:hint="eastAsia"/>
      </w:rPr>
      <w:t>xx</w:t>
    </w:r>
    <w:r>
      <w:t xml:space="preserve">卷 第 </w:t>
    </w:r>
    <w:r>
      <w:rPr>
        <w:rFonts w:hint="eastAsia"/>
      </w:rPr>
      <w:t>x</w:t>
    </w:r>
    <w:r>
      <w:t xml:space="preserve"> 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8"/>
      <w:ind w:firstLine="0" w:firstLineChars="0"/>
      <w:rPr>
        <w:sz w:val="18"/>
        <w:szCs w:val="18"/>
      </w:rPr>
    </w:pPr>
    <w:r>
      <w:rPr>
        <w:rFonts w:hint="eastAsia"/>
        <w:sz w:val="18"/>
        <w:szCs w:val="18"/>
      </w:rPr>
      <w:t>计算机系统应用</w:t>
    </w:r>
    <w:r>
      <w:rPr>
        <w:rFonts w:hint="cs"/>
        <w:sz w:val="18"/>
        <w:szCs w:val="18"/>
      </w:rPr>
      <w:t> </w:t>
    </w:r>
    <w:r>
      <w:rPr>
        <w:sz w:val="18"/>
        <w:szCs w:val="18"/>
      </w:rPr>
      <w:t>ISSN 1003-3254, CODEN CSAOBN</w:t>
    </w:r>
    <w:r>
      <w:rPr>
        <w:rFonts w:hint="eastAsia"/>
        <w:sz w:val="18"/>
        <w:szCs w:val="18"/>
      </w:rPr>
      <w:tab/>
    </w:r>
    <w:r>
      <w:rPr>
        <w:rFonts w:hint="eastAsia"/>
        <w:sz w:val="18"/>
        <w:szCs w:val="18"/>
      </w:rPr>
      <w:t xml:space="preserve">                                       </w:t>
    </w:r>
    <w:r>
      <w:rPr>
        <w:sz w:val="18"/>
        <w:szCs w:val="18"/>
      </w:rPr>
      <w:t xml:space="preserve"> E-mail: </w:t>
    </w:r>
    <w:r>
      <w:fldChar w:fldCharType="begin"/>
    </w:r>
    <w:r>
      <w:instrText xml:space="preserve"> HYPERLINK "mailto:csa@iscas.ac.cn" </w:instrText>
    </w:r>
    <w:r>
      <w:fldChar w:fldCharType="separate"/>
    </w:r>
    <w:r>
      <w:rPr>
        <w:rStyle w:val="19"/>
      </w:rPr>
      <w:t>csa@iscas.ac.cn</w:t>
    </w:r>
    <w:r>
      <w:rPr>
        <w:rStyle w:val="19"/>
      </w:rPr>
      <w:fldChar w:fldCharType="end"/>
    </w:r>
    <w:r>
      <w:rPr>
        <w:rFonts w:hint="eastAsia"/>
        <w:sz w:val="18"/>
        <w:szCs w:val="18"/>
      </w:rPr>
      <w:t xml:space="preserve">                                                              </w:t>
    </w:r>
  </w:p>
  <w:p>
    <w:pPr>
      <w:pStyle w:val="38"/>
      <w:ind w:firstLine="0" w:firstLineChars="0"/>
      <w:rPr>
        <w:sz w:val="18"/>
        <w:szCs w:val="18"/>
      </w:rPr>
    </w:pPr>
    <w:r>
      <w:rPr>
        <w:sz w:val="18"/>
        <w:szCs w:val="18"/>
      </w:rPr>
      <w:t>Computer Systems &amp; Applications,</w:t>
    </w:r>
    <w:r>
      <w:rPr>
        <w:rFonts w:hint="eastAsia"/>
        <w:sz w:val="18"/>
        <w:szCs w:val="18"/>
      </w:rPr>
      <w:t>xxxx</w:t>
    </w:r>
    <w:r>
      <w:rPr>
        <w:sz w:val="18"/>
        <w:szCs w:val="18"/>
      </w:rPr>
      <w:t>,</w:t>
    </w:r>
    <w:r>
      <w:rPr>
        <w:rFonts w:hint="eastAsia"/>
        <w:sz w:val="18"/>
        <w:szCs w:val="18"/>
      </w:rPr>
      <w:t>xx</w:t>
    </w:r>
    <w:r>
      <w:rPr>
        <w:sz w:val="18"/>
        <w:szCs w:val="18"/>
      </w:rPr>
      <w:t>(</w:t>
    </w:r>
    <w:r>
      <w:rPr>
        <w:rFonts w:hint="eastAsia"/>
        <w:sz w:val="18"/>
        <w:szCs w:val="18"/>
      </w:rPr>
      <w:t>x</w:t>
    </w:r>
    <w:r>
      <w:rPr>
        <w:sz w:val="18"/>
        <w:szCs w:val="18"/>
      </w:rPr>
      <w:t>):</w:t>
    </w:r>
    <w:r>
      <w:rPr>
        <w:rFonts w:hint="eastAsia"/>
        <w:sz w:val="18"/>
        <w:szCs w:val="18"/>
      </w:rPr>
      <w:t>x</w:t>
    </w:r>
    <w:r>
      <w:rPr>
        <w:sz w:val="18"/>
        <w:szCs w:val="18"/>
      </w:rPr>
      <w:t>−</w:t>
    </w:r>
    <w:r>
      <w:rPr>
        <w:rFonts w:hint="eastAsia"/>
        <w:sz w:val="18"/>
        <w:szCs w:val="18"/>
      </w:rPr>
      <w:t>x</w:t>
    </w:r>
    <w:r>
      <w:rPr>
        <w:sz w:val="18"/>
        <w:szCs w:val="18"/>
      </w:rPr>
      <w:t> [doi: 10.15888/j.cnki.csa.00</w:t>
    </w:r>
    <w:r>
      <w:rPr>
        <w:rFonts w:hint="eastAsia"/>
        <w:sz w:val="18"/>
        <w:szCs w:val="18"/>
      </w:rPr>
      <w:t>xxxx</w:t>
    </w:r>
    <w:r>
      <w:rPr>
        <w:sz w:val="18"/>
        <w:szCs w:val="18"/>
      </w:rPr>
      <w:t>]</w:t>
    </w:r>
    <w:r>
      <w:rPr>
        <w:rFonts w:hint="eastAsia"/>
        <w:sz w:val="18"/>
        <w:szCs w:val="18"/>
      </w:rPr>
      <w:t xml:space="preserve">                 </w:t>
    </w:r>
    <w:r>
      <w:rPr>
        <w:sz w:val="18"/>
        <w:szCs w:val="18"/>
      </w:rPr>
      <w:t xml:space="preserve"> </w:t>
    </w:r>
    <w:r>
      <w:fldChar w:fldCharType="begin"/>
    </w:r>
    <w:r>
      <w:instrText xml:space="preserve"> HYPERLINK "http://www.c-s-a.org.cn" </w:instrText>
    </w:r>
    <w:r>
      <w:fldChar w:fldCharType="separate"/>
    </w:r>
    <w:r>
      <w:rPr>
        <w:rStyle w:val="19"/>
      </w:rPr>
      <w:t>http://www.c-s-a.org.cn</w:t>
    </w:r>
    <w:r>
      <w:rPr>
        <w:rStyle w:val="19"/>
      </w:rPr>
      <w:fldChar w:fldCharType="end"/>
    </w:r>
    <w:r>
      <w:rPr>
        <w:rFonts w:hint="eastAsia"/>
        <w:sz w:val="18"/>
        <w:szCs w:val="18"/>
      </w:rPr>
      <w:t xml:space="preserve"> </w:t>
    </w:r>
  </w:p>
  <w:p>
    <w:pPr>
      <w:pStyle w:val="11"/>
      <w:pBdr>
        <w:bottom w:val="none" w:color="auto" w:sz="0" w:space="0"/>
      </w:pBdr>
      <w:spacing w:line="240" w:lineRule="auto"/>
    </w:pPr>
    <w:r>
      <w:rPr>
        <w:rFonts w:hint="cs"/>
      </w:rPr>
      <w:t>©</w:t>
    </w:r>
    <w:r>
      <w:rPr>
        <w:rFonts w:hint="eastAsia"/>
      </w:rPr>
      <w:t xml:space="preserve">中国科学院软件研究所版权所有                                                           </w:t>
    </w:r>
    <w:r>
      <w:t>Tel: +86-10-6266104</w:t>
    </w:r>
    <w:r>
      <w:rPr>
        <w:rFonts w:hint="eastAsia"/>
      </w:rPr>
      <w:t>1</w:t>
    </w:r>
    <w:r>
      <w:t>.</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18735B"/>
    <w:multiLevelType w:val="multilevel"/>
    <w:tmpl w:val="7518735B"/>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B630AEC"/>
    <w:multiLevelType w:val="multilevel"/>
    <w:tmpl w:val="7B630AEC"/>
    <w:lvl w:ilvl="0" w:tentative="0">
      <w:start w:val="1"/>
      <w:numFmt w:val="decimal"/>
      <w:pStyle w:val="32"/>
      <w:lvlText w:val="[ %1 ]"/>
      <w:lvlJc w:val="right"/>
      <w:pPr>
        <w:tabs>
          <w:tab w:val="left" w:pos="397"/>
        </w:tabs>
        <w:ind w:left="397" w:hanging="113"/>
      </w:pPr>
      <w:rPr>
        <w:rFonts w:hint="eastAsia"/>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rvis">
    <w15:presenceInfo w15:providerId="None" w15:userId="jarvis"/>
  </w15:person>
  <w15:person w15:author="许嘉">
    <w15:presenceInfo w15:providerId="None" w15:userId="许嘉"/>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NotDisplayPageBoundaries w:val="1"/>
  <w:displayBackgroundShape w:val="1"/>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VerticalSpacing w:val="156"/>
  <w:noPunctuationKerning w:val="1"/>
  <w:characterSpacingControl w:val="compressPunctuation"/>
  <w:footnotePr>
    <w:numFmt w:val="decimalEnclosedCircleChinese"/>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2F"/>
    <w:rsid w:val="00000429"/>
    <w:rsid w:val="0000113D"/>
    <w:rsid w:val="00001142"/>
    <w:rsid w:val="00001BB1"/>
    <w:rsid w:val="00002875"/>
    <w:rsid w:val="00003038"/>
    <w:rsid w:val="0000487E"/>
    <w:rsid w:val="0000563B"/>
    <w:rsid w:val="00006F3E"/>
    <w:rsid w:val="000072C6"/>
    <w:rsid w:val="0000782B"/>
    <w:rsid w:val="0000795C"/>
    <w:rsid w:val="000100B4"/>
    <w:rsid w:val="00010C5F"/>
    <w:rsid w:val="0001108B"/>
    <w:rsid w:val="0001247E"/>
    <w:rsid w:val="00012CCB"/>
    <w:rsid w:val="00013797"/>
    <w:rsid w:val="00014D24"/>
    <w:rsid w:val="00014FCA"/>
    <w:rsid w:val="00014FE2"/>
    <w:rsid w:val="000150DC"/>
    <w:rsid w:val="00015E07"/>
    <w:rsid w:val="00016796"/>
    <w:rsid w:val="00017305"/>
    <w:rsid w:val="00017B89"/>
    <w:rsid w:val="00017C09"/>
    <w:rsid w:val="000200F0"/>
    <w:rsid w:val="00020341"/>
    <w:rsid w:val="00021B60"/>
    <w:rsid w:val="00021F43"/>
    <w:rsid w:val="000225A9"/>
    <w:rsid w:val="00022E7C"/>
    <w:rsid w:val="00022FCA"/>
    <w:rsid w:val="00023901"/>
    <w:rsid w:val="000247A0"/>
    <w:rsid w:val="000247FE"/>
    <w:rsid w:val="00024A3B"/>
    <w:rsid w:val="00024AF2"/>
    <w:rsid w:val="00024D54"/>
    <w:rsid w:val="00024DDD"/>
    <w:rsid w:val="00025035"/>
    <w:rsid w:val="00025130"/>
    <w:rsid w:val="00025A7A"/>
    <w:rsid w:val="0002642E"/>
    <w:rsid w:val="000266E9"/>
    <w:rsid w:val="00026A02"/>
    <w:rsid w:val="000271CF"/>
    <w:rsid w:val="000272CD"/>
    <w:rsid w:val="00027627"/>
    <w:rsid w:val="00027902"/>
    <w:rsid w:val="00027A61"/>
    <w:rsid w:val="00030093"/>
    <w:rsid w:val="00030790"/>
    <w:rsid w:val="00030DA1"/>
    <w:rsid w:val="000310FB"/>
    <w:rsid w:val="00031D45"/>
    <w:rsid w:val="00031FDB"/>
    <w:rsid w:val="00034399"/>
    <w:rsid w:val="00034D8E"/>
    <w:rsid w:val="00035711"/>
    <w:rsid w:val="0003576E"/>
    <w:rsid w:val="00035A34"/>
    <w:rsid w:val="000364B6"/>
    <w:rsid w:val="00036FAE"/>
    <w:rsid w:val="000374B3"/>
    <w:rsid w:val="000400CD"/>
    <w:rsid w:val="000404FE"/>
    <w:rsid w:val="00040B8C"/>
    <w:rsid w:val="00040FD0"/>
    <w:rsid w:val="00041088"/>
    <w:rsid w:val="00041317"/>
    <w:rsid w:val="00042DEA"/>
    <w:rsid w:val="00043604"/>
    <w:rsid w:val="000437E2"/>
    <w:rsid w:val="0004479A"/>
    <w:rsid w:val="000449B2"/>
    <w:rsid w:val="000452E8"/>
    <w:rsid w:val="00045672"/>
    <w:rsid w:val="00045867"/>
    <w:rsid w:val="00045F07"/>
    <w:rsid w:val="00046302"/>
    <w:rsid w:val="000469D2"/>
    <w:rsid w:val="00046F00"/>
    <w:rsid w:val="0004734C"/>
    <w:rsid w:val="00051596"/>
    <w:rsid w:val="000518D7"/>
    <w:rsid w:val="000518F3"/>
    <w:rsid w:val="0005200B"/>
    <w:rsid w:val="0005218B"/>
    <w:rsid w:val="000524A0"/>
    <w:rsid w:val="00052EF7"/>
    <w:rsid w:val="00053A6D"/>
    <w:rsid w:val="00053AB7"/>
    <w:rsid w:val="00054B6C"/>
    <w:rsid w:val="00055038"/>
    <w:rsid w:val="00055F37"/>
    <w:rsid w:val="000561EC"/>
    <w:rsid w:val="0005701D"/>
    <w:rsid w:val="00057B9E"/>
    <w:rsid w:val="00060BC8"/>
    <w:rsid w:val="000613BF"/>
    <w:rsid w:val="000613F1"/>
    <w:rsid w:val="00061B92"/>
    <w:rsid w:val="00061D1D"/>
    <w:rsid w:val="00062280"/>
    <w:rsid w:val="00062C6E"/>
    <w:rsid w:val="00063135"/>
    <w:rsid w:val="000633B7"/>
    <w:rsid w:val="00063558"/>
    <w:rsid w:val="0006396F"/>
    <w:rsid w:val="00063C54"/>
    <w:rsid w:val="00063F0E"/>
    <w:rsid w:val="000642E9"/>
    <w:rsid w:val="000644DE"/>
    <w:rsid w:val="000645AE"/>
    <w:rsid w:val="00064924"/>
    <w:rsid w:val="00064A30"/>
    <w:rsid w:val="0006570A"/>
    <w:rsid w:val="00065B6A"/>
    <w:rsid w:val="00065E44"/>
    <w:rsid w:val="00065F78"/>
    <w:rsid w:val="00066F0F"/>
    <w:rsid w:val="00066F9B"/>
    <w:rsid w:val="00067689"/>
    <w:rsid w:val="00067BB3"/>
    <w:rsid w:val="0007058C"/>
    <w:rsid w:val="00070626"/>
    <w:rsid w:val="00072A30"/>
    <w:rsid w:val="00072E99"/>
    <w:rsid w:val="00073292"/>
    <w:rsid w:val="00074253"/>
    <w:rsid w:val="0007465B"/>
    <w:rsid w:val="00074C83"/>
    <w:rsid w:val="00075136"/>
    <w:rsid w:val="000759E5"/>
    <w:rsid w:val="00075C27"/>
    <w:rsid w:val="0007706A"/>
    <w:rsid w:val="000770D2"/>
    <w:rsid w:val="000773C5"/>
    <w:rsid w:val="00077876"/>
    <w:rsid w:val="0008033A"/>
    <w:rsid w:val="00080E0E"/>
    <w:rsid w:val="000816A1"/>
    <w:rsid w:val="00081CAA"/>
    <w:rsid w:val="000820D0"/>
    <w:rsid w:val="000828E5"/>
    <w:rsid w:val="00083BCC"/>
    <w:rsid w:val="00083D3D"/>
    <w:rsid w:val="000842C9"/>
    <w:rsid w:val="000846AD"/>
    <w:rsid w:val="00084A85"/>
    <w:rsid w:val="00084D69"/>
    <w:rsid w:val="00084EEE"/>
    <w:rsid w:val="00084F80"/>
    <w:rsid w:val="00085816"/>
    <w:rsid w:val="00085B2E"/>
    <w:rsid w:val="000860C8"/>
    <w:rsid w:val="00086D33"/>
    <w:rsid w:val="00086D90"/>
    <w:rsid w:val="00087513"/>
    <w:rsid w:val="00087558"/>
    <w:rsid w:val="00087D48"/>
    <w:rsid w:val="000901BC"/>
    <w:rsid w:val="00090B6F"/>
    <w:rsid w:val="00091222"/>
    <w:rsid w:val="00091888"/>
    <w:rsid w:val="00091E43"/>
    <w:rsid w:val="00091E7B"/>
    <w:rsid w:val="00093A0A"/>
    <w:rsid w:val="000948EC"/>
    <w:rsid w:val="0009490D"/>
    <w:rsid w:val="00095A95"/>
    <w:rsid w:val="000967C0"/>
    <w:rsid w:val="00096B8B"/>
    <w:rsid w:val="00096EF8"/>
    <w:rsid w:val="000972BC"/>
    <w:rsid w:val="0009737B"/>
    <w:rsid w:val="00097C8C"/>
    <w:rsid w:val="000A00CE"/>
    <w:rsid w:val="000A0EC8"/>
    <w:rsid w:val="000A115A"/>
    <w:rsid w:val="000A14E1"/>
    <w:rsid w:val="000A1D2D"/>
    <w:rsid w:val="000A22B3"/>
    <w:rsid w:val="000A2BF0"/>
    <w:rsid w:val="000A2E5A"/>
    <w:rsid w:val="000A367D"/>
    <w:rsid w:val="000A3933"/>
    <w:rsid w:val="000A3A96"/>
    <w:rsid w:val="000A3E20"/>
    <w:rsid w:val="000A4E54"/>
    <w:rsid w:val="000A5B1B"/>
    <w:rsid w:val="000A5BDD"/>
    <w:rsid w:val="000A604C"/>
    <w:rsid w:val="000A65EA"/>
    <w:rsid w:val="000A6B7C"/>
    <w:rsid w:val="000A72C8"/>
    <w:rsid w:val="000B031C"/>
    <w:rsid w:val="000B15ED"/>
    <w:rsid w:val="000B15F8"/>
    <w:rsid w:val="000B2281"/>
    <w:rsid w:val="000B2DA0"/>
    <w:rsid w:val="000B3301"/>
    <w:rsid w:val="000B3448"/>
    <w:rsid w:val="000B3727"/>
    <w:rsid w:val="000B45AE"/>
    <w:rsid w:val="000B4ADD"/>
    <w:rsid w:val="000B6B60"/>
    <w:rsid w:val="000B7988"/>
    <w:rsid w:val="000B7CD7"/>
    <w:rsid w:val="000C06A9"/>
    <w:rsid w:val="000C0EC4"/>
    <w:rsid w:val="000C123F"/>
    <w:rsid w:val="000C1657"/>
    <w:rsid w:val="000C2223"/>
    <w:rsid w:val="000C24B0"/>
    <w:rsid w:val="000C29F9"/>
    <w:rsid w:val="000C2A2D"/>
    <w:rsid w:val="000C3526"/>
    <w:rsid w:val="000C35C4"/>
    <w:rsid w:val="000C3F95"/>
    <w:rsid w:val="000C43A4"/>
    <w:rsid w:val="000C4973"/>
    <w:rsid w:val="000C4C9A"/>
    <w:rsid w:val="000C4E9B"/>
    <w:rsid w:val="000C4F18"/>
    <w:rsid w:val="000C533C"/>
    <w:rsid w:val="000C538F"/>
    <w:rsid w:val="000C60AD"/>
    <w:rsid w:val="000C6E4D"/>
    <w:rsid w:val="000C6FAD"/>
    <w:rsid w:val="000D02AF"/>
    <w:rsid w:val="000D0E4A"/>
    <w:rsid w:val="000D11DC"/>
    <w:rsid w:val="000D1B54"/>
    <w:rsid w:val="000D22D8"/>
    <w:rsid w:val="000D22DF"/>
    <w:rsid w:val="000D33C7"/>
    <w:rsid w:val="000D33EE"/>
    <w:rsid w:val="000D344F"/>
    <w:rsid w:val="000D4D41"/>
    <w:rsid w:val="000D5E80"/>
    <w:rsid w:val="000D6016"/>
    <w:rsid w:val="000D63E9"/>
    <w:rsid w:val="000D6804"/>
    <w:rsid w:val="000D699C"/>
    <w:rsid w:val="000D6CAC"/>
    <w:rsid w:val="000D7021"/>
    <w:rsid w:val="000D757C"/>
    <w:rsid w:val="000D77FB"/>
    <w:rsid w:val="000D7D77"/>
    <w:rsid w:val="000E09B4"/>
    <w:rsid w:val="000E0A30"/>
    <w:rsid w:val="000E17D4"/>
    <w:rsid w:val="000E2EEF"/>
    <w:rsid w:val="000E4AA7"/>
    <w:rsid w:val="000E4CE2"/>
    <w:rsid w:val="000E4D60"/>
    <w:rsid w:val="000E51E9"/>
    <w:rsid w:val="000E60C4"/>
    <w:rsid w:val="000E63A7"/>
    <w:rsid w:val="000E675C"/>
    <w:rsid w:val="000E67B7"/>
    <w:rsid w:val="000E720D"/>
    <w:rsid w:val="000E73E2"/>
    <w:rsid w:val="000F024A"/>
    <w:rsid w:val="000F0A0F"/>
    <w:rsid w:val="000F1ADE"/>
    <w:rsid w:val="000F1F17"/>
    <w:rsid w:val="000F2182"/>
    <w:rsid w:val="000F2186"/>
    <w:rsid w:val="000F22E4"/>
    <w:rsid w:val="000F29A0"/>
    <w:rsid w:val="000F316E"/>
    <w:rsid w:val="000F33DB"/>
    <w:rsid w:val="000F3B69"/>
    <w:rsid w:val="000F3CE2"/>
    <w:rsid w:val="000F3FDB"/>
    <w:rsid w:val="000F43B9"/>
    <w:rsid w:val="000F43D8"/>
    <w:rsid w:val="000F449F"/>
    <w:rsid w:val="000F453E"/>
    <w:rsid w:val="000F493E"/>
    <w:rsid w:val="000F5AD3"/>
    <w:rsid w:val="000F66C6"/>
    <w:rsid w:val="000F66E6"/>
    <w:rsid w:val="000F6789"/>
    <w:rsid w:val="000F6A58"/>
    <w:rsid w:val="000F7003"/>
    <w:rsid w:val="000F733B"/>
    <w:rsid w:val="000F7B0D"/>
    <w:rsid w:val="000F7C2E"/>
    <w:rsid w:val="00100DE2"/>
    <w:rsid w:val="00100F09"/>
    <w:rsid w:val="0010102B"/>
    <w:rsid w:val="001013FF"/>
    <w:rsid w:val="00101A05"/>
    <w:rsid w:val="00101B80"/>
    <w:rsid w:val="00102F2E"/>
    <w:rsid w:val="00102F79"/>
    <w:rsid w:val="001039C9"/>
    <w:rsid w:val="0010508C"/>
    <w:rsid w:val="00106077"/>
    <w:rsid w:val="001064FC"/>
    <w:rsid w:val="00107082"/>
    <w:rsid w:val="00110A1A"/>
    <w:rsid w:val="00110DC9"/>
    <w:rsid w:val="00111220"/>
    <w:rsid w:val="00112F7F"/>
    <w:rsid w:val="00113963"/>
    <w:rsid w:val="001141E3"/>
    <w:rsid w:val="001146C1"/>
    <w:rsid w:val="00114C66"/>
    <w:rsid w:val="00114EE8"/>
    <w:rsid w:val="00115323"/>
    <w:rsid w:val="00115C04"/>
    <w:rsid w:val="00116BCB"/>
    <w:rsid w:val="00117196"/>
    <w:rsid w:val="0011727A"/>
    <w:rsid w:val="001201B4"/>
    <w:rsid w:val="00120516"/>
    <w:rsid w:val="001213DC"/>
    <w:rsid w:val="0012270F"/>
    <w:rsid w:val="00122B65"/>
    <w:rsid w:val="0012336D"/>
    <w:rsid w:val="0012378E"/>
    <w:rsid w:val="00123C45"/>
    <w:rsid w:val="001243A9"/>
    <w:rsid w:val="00124555"/>
    <w:rsid w:val="00124673"/>
    <w:rsid w:val="00124709"/>
    <w:rsid w:val="00124E36"/>
    <w:rsid w:val="00124F2F"/>
    <w:rsid w:val="00124FCA"/>
    <w:rsid w:val="001253CE"/>
    <w:rsid w:val="001259BB"/>
    <w:rsid w:val="00126283"/>
    <w:rsid w:val="001265F1"/>
    <w:rsid w:val="00127F8C"/>
    <w:rsid w:val="0013005D"/>
    <w:rsid w:val="0013049D"/>
    <w:rsid w:val="00130890"/>
    <w:rsid w:val="0013203D"/>
    <w:rsid w:val="001325FA"/>
    <w:rsid w:val="00132774"/>
    <w:rsid w:val="001340A9"/>
    <w:rsid w:val="0013484C"/>
    <w:rsid w:val="00134E7F"/>
    <w:rsid w:val="00135232"/>
    <w:rsid w:val="00135477"/>
    <w:rsid w:val="00135481"/>
    <w:rsid w:val="00135D4F"/>
    <w:rsid w:val="0013659C"/>
    <w:rsid w:val="00136B5E"/>
    <w:rsid w:val="001371EB"/>
    <w:rsid w:val="001375C1"/>
    <w:rsid w:val="00137997"/>
    <w:rsid w:val="001379F6"/>
    <w:rsid w:val="00137C7E"/>
    <w:rsid w:val="00140F60"/>
    <w:rsid w:val="00142069"/>
    <w:rsid w:val="001425D4"/>
    <w:rsid w:val="00142655"/>
    <w:rsid w:val="001427FA"/>
    <w:rsid w:val="00142CB1"/>
    <w:rsid w:val="00142FBF"/>
    <w:rsid w:val="00143D97"/>
    <w:rsid w:val="00143F82"/>
    <w:rsid w:val="00144082"/>
    <w:rsid w:val="0014474C"/>
    <w:rsid w:val="001452ED"/>
    <w:rsid w:val="00145376"/>
    <w:rsid w:val="00145441"/>
    <w:rsid w:val="001465CD"/>
    <w:rsid w:val="00146B81"/>
    <w:rsid w:val="00146D08"/>
    <w:rsid w:val="001474B3"/>
    <w:rsid w:val="00150116"/>
    <w:rsid w:val="00151A04"/>
    <w:rsid w:val="00151B65"/>
    <w:rsid w:val="00152A1A"/>
    <w:rsid w:val="0015348A"/>
    <w:rsid w:val="0015597D"/>
    <w:rsid w:val="00155AA5"/>
    <w:rsid w:val="00156695"/>
    <w:rsid w:val="001571D6"/>
    <w:rsid w:val="00157773"/>
    <w:rsid w:val="00160433"/>
    <w:rsid w:val="0016097F"/>
    <w:rsid w:val="001609F6"/>
    <w:rsid w:val="00160D2C"/>
    <w:rsid w:val="001611D8"/>
    <w:rsid w:val="001611E2"/>
    <w:rsid w:val="001618E5"/>
    <w:rsid w:val="001619C4"/>
    <w:rsid w:val="00162090"/>
    <w:rsid w:val="0016223F"/>
    <w:rsid w:val="00162D44"/>
    <w:rsid w:val="00163109"/>
    <w:rsid w:val="00163186"/>
    <w:rsid w:val="001633BA"/>
    <w:rsid w:val="001639D7"/>
    <w:rsid w:val="00164D26"/>
    <w:rsid w:val="00164FE5"/>
    <w:rsid w:val="001650FB"/>
    <w:rsid w:val="001653FB"/>
    <w:rsid w:val="00165956"/>
    <w:rsid w:val="00165FEC"/>
    <w:rsid w:val="00166170"/>
    <w:rsid w:val="00166575"/>
    <w:rsid w:val="00166984"/>
    <w:rsid w:val="0016771E"/>
    <w:rsid w:val="00167A69"/>
    <w:rsid w:val="00167ACD"/>
    <w:rsid w:val="00167D33"/>
    <w:rsid w:val="001703DA"/>
    <w:rsid w:val="00171598"/>
    <w:rsid w:val="00171E9C"/>
    <w:rsid w:val="001723D3"/>
    <w:rsid w:val="00173204"/>
    <w:rsid w:val="00173747"/>
    <w:rsid w:val="00173C51"/>
    <w:rsid w:val="00174094"/>
    <w:rsid w:val="0017412D"/>
    <w:rsid w:val="00175150"/>
    <w:rsid w:val="001753E8"/>
    <w:rsid w:val="00176692"/>
    <w:rsid w:val="001772DF"/>
    <w:rsid w:val="0017769C"/>
    <w:rsid w:val="00177727"/>
    <w:rsid w:val="0017795F"/>
    <w:rsid w:val="001800C3"/>
    <w:rsid w:val="001802B7"/>
    <w:rsid w:val="0018139B"/>
    <w:rsid w:val="0018153F"/>
    <w:rsid w:val="00181D9F"/>
    <w:rsid w:val="00182895"/>
    <w:rsid w:val="00182ED2"/>
    <w:rsid w:val="001831B5"/>
    <w:rsid w:val="001836FF"/>
    <w:rsid w:val="0018377E"/>
    <w:rsid w:val="0018415E"/>
    <w:rsid w:val="00184167"/>
    <w:rsid w:val="0018476C"/>
    <w:rsid w:val="001847FC"/>
    <w:rsid w:val="001848D6"/>
    <w:rsid w:val="00185297"/>
    <w:rsid w:val="001866AC"/>
    <w:rsid w:val="00186CD1"/>
    <w:rsid w:val="00186DFD"/>
    <w:rsid w:val="001871E5"/>
    <w:rsid w:val="00187214"/>
    <w:rsid w:val="00190600"/>
    <w:rsid w:val="00190F66"/>
    <w:rsid w:val="001913A4"/>
    <w:rsid w:val="00191751"/>
    <w:rsid w:val="0019187D"/>
    <w:rsid w:val="001937B0"/>
    <w:rsid w:val="00193838"/>
    <w:rsid w:val="00194EFA"/>
    <w:rsid w:val="001952DB"/>
    <w:rsid w:val="001955EE"/>
    <w:rsid w:val="00195976"/>
    <w:rsid w:val="00195B5D"/>
    <w:rsid w:val="001964D9"/>
    <w:rsid w:val="00196852"/>
    <w:rsid w:val="00197192"/>
    <w:rsid w:val="0019733A"/>
    <w:rsid w:val="00197443"/>
    <w:rsid w:val="001A0F3A"/>
    <w:rsid w:val="001A1070"/>
    <w:rsid w:val="001A2601"/>
    <w:rsid w:val="001A2C5F"/>
    <w:rsid w:val="001A2D75"/>
    <w:rsid w:val="001A47CD"/>
    <w:rsid w:val="001A525A"/>
    <w:rsid w:val="001A5408"/>
    <w:rsid w:val="001A5AED"/>
    <w:rsid w:val="001A5F6B"/>
    <w:rsid w:val="001A627F"/>
    <w:rsid w:val="001A62EB"/>
    <w:rsid w:val="001A6646"/>
    <w:rsid w:val="001A7911"/>
    <w:rsid w:val="001A7E27"/>
    <w:rsid w:val="001B133E"/>
    <w:rsid w:val="001B136A"/>
    <w:rsid w:val="001B2613"/>
    <w:rsid w:val="001B27BF"/>
    <w:rsid w:val="001B2E09"/>
    <w:rsid w:val="001B41F9"/>
    <w:rsid w:val="001B438C"/>
    <w:rsid w:val="001B4FB2"/>
    <w:rsid w:val="001B5811"/>
    <w:rsid w:val="001B5AD7"/>
    <w:rsid w:val="001B6970"/>
    <w:rsid w:val="001B6AA7"/>
    <w:rsid w:val="001B722D"/>
    <w:rsid w:val="001B78B3"/>
    <w:rsid w:val="001B7D67"/>
    <w:rsid w:val="001C046D"/>
    <w:rsid w:val="001C1678"/>
    <w:rsid w:val="001C1B63"/>
    <w:rsid w:val="001C1BD3"/>
    <w:rsid w:val="001C2A3F"/>
    <w:rsid w:val="001C48BB"/>
    <w:rsid w:val="001C4B5D"/>
    <w:rsid w:val="001C4E76"/>
    <w:rsid w:val="001C4F79"/>
    <w:rsid w:val="001C577A"/>
    <w:rsid w:val="001C5CCE"/>
    <w:rsid w:val="001C6AD6"/>
    <w:rsid w:val="001C6E2A"/>
    <w:rsid w:val="001C793D"/>
    <w:rsid w:val="001C7B74"/>
    <w:rsid w:val="001C7D50"/>
    <w:rsid w:val="001D03E7"/>
    <w:rsid w:val="001D0A63"/>
    <w:rsid w:val="001D127C"/>
    <w:rsid w:val="001D186E"/>
    <w:rsid w:val="001D25E0"/>
    <w:rsid w:val="001D2985"/>
    <w:rsid w:val="001D32AD"/>
    <w:rsid w:val="001D3319"/>
    <w:rsid w:val="001D377F"/>
    <w:rsid w:val="001D3A84"/>
    <w:rsid w:val="001D3E18"/>
    <w:rsid w:val="001D43AA"/>
    <w:rsid w:val="001D4D4D"/>
    <w:rsid w:val="001D4F9A"/>
    <w:rsid w:val="001D54C5"/>
    <w:rsid w:val="001D55E8"/>
    <w:rsid w:val="001D5BE7"/>
    <w:rsid w:val="001D63D5"/>
    <w:rsid w:val="001D6894"/>
    <w:rsid w:val="001D69F0"/>
    <w:rsid w:val="001D7C23"/>
    <w:rsid w:val="001D7C53"/>
    <w:rsid w:val="001D7CF3"/>
    <w:rsid w:val="001E0F62"/>
    <w:rsid w:val="001E10B4"/>
    <w:rsid w:val="001E28B5"/>
    <w:rsid w:val="001E412F"/>
    <w:rsid w:val="001E51F2"/>
    <w:rsid w:val="001E5386"/>
    <w:rsid w:val="001E5396"/>
    <w:rsid w:val="001E672A"/>
    <w:rsid w:val="001E709A"/>
    <w:rsid w:val="001E7140"/>
    <w:rsid w:val="001E7265"/>
    <w:rsid w:val="001E7422"/>
    <w:rsid w:val="001E7690"/>
    <w:rsid w:val="001F04C4"/>
    <w:rsid w:val="001F050A"/>
    <w:rsid w:val="001F18AC"/>
    <w:rsid w:val="001F1AD5"/>
    <w:rsid w:val="001F249E"/>
    <w:rsid w:val="001F25AC"/>
    <w:rsid w:val="001F2A77"/>
    <w:rsid w:val="001F41CC"/>
    <w:rsid w:val="001F4279"/>
    <w:rsid w:val="001F446B"/>
    <w:rsid w:val="001F646E"/>
    <w:rsid w:val="001F6C09"/>
    <w:rsid w:val="001F70F4"/>
    <w:rsid w:val="001F74D2"/>
    <w:rsid w:val="001F74EB"/>
    <w:rsid w:val="00200B11"/>
    <w:rsid w:val="00200DD0"/>
    <w:rsid w:val="00200F01"/>
    <w:rsid w:val="00201DF2"/>
    <w:rsid w:val="002029A9"/>
    <w:rsid w:val="00202EC7"/>
    <w:rsid w:val="00203385"/>
    <w:rsid w:val="002037A4"/>
    <w:rsid w:val="00203A11"/>
    <w:rsid w:val="002049C1"/>
    <w:rsid w:val="00204EC5"/>
    <w:rsid w:val="00205E64"/>
    <w:rsid w:val="00205F1A"/>
    <w:rsid w:val="0020677E"/>
    <w:rsid w:val="00206924"/>
    <w:rsid w:val="00206B6A"/>
    <w:rsid w:val="00206DBC"/>
    <w:rsid w:val="00207089"/>
    <w:rsid w:val="00207BB8"/>
    <w:rsid w:val="00207EDE"/>
    <w:rsid w:val="002108AD"/>
    <w:rsid w:val="00210C80"/>
    <w:rsid w:val="002126B9"/>
    <w:rsid w:val="00212C83"/>
    <w:rsid w:val="00212CCE"/>
    <w:rsid w:val="0021333A"/>
    <w:rsid w:val="00214D67"/>
    <w:rsid w:val="00215099"/>
    <w:rsid w:val="002161B6"/>
    <w:rsid w:val="00216260"/>
    <w:rsid w:val="002162B4"/>
    <w:rsid w:val="0021711C"/>
    <w:rsid w:val="00220161"/>
    <w:rsid w:val="00220201"/>
    <w:rsid w:val="00220A9F"/>
    <w:rsid w:val="00220ABB"/>
    <w:rsid w:val="00220B0E"/>
    <w:rsid w:val="00221BF3"/>
    <w:rsid w:val="00221D98"/>
    <w:rsid w:val="00221DB7"/>
    <w:rsid w:val="00221E07"/>
    <w:rsid w:val="0022295A"/>
    <w:rsid w:val="00223184"/>
    <w:rsid w:val="002239DB"/>
    <w:rsid w:val="0022401A"/>
    <w:rsid w:val="002252F2"/>
    <w:rsid w:val="0022570E"/>
    <w:rsid w:val="00227500"/>
    <w:rsid w:val="00227DCC"/>
    <w:rsid w:val="00230907"/>
    <w:rsid w:val="00231216"/>
    <w:rsid w:val="0023194F"/>
    <w:rsid w:val="00232288"/>
    <w:rsid w:val="0023238E"/>
    <w:rsid w:val="00232BA8"/>
    <w:rsid w:val="00233236"/>
    <w:rsid w:val="00233527"/>
    <w:rsid w:val="00233571"/>
    <w:rsid w:val="00234001"/>
    <w:rsid w:val="00234076"/>
    <w:rsid w:val="002341FC"/>
    <w:rsid w:val="00234E0B"/>
    <w:rsid w:val="002353AD"/>
    <w:rsid w:val="002353CE"/>
    <w:rsid w:val="00235636"/>
    <w:rsid w:val="00235731"/>
    <w:rsid w:val="002357C7"/>
    <w:rsid w:val="00235FFC"/>
    <w:rsid w:val="002367E4"/>
    <w:rsid w:val="00236BE0"/>
    <w:rsid w:val="00236DF1"/>
    <w:rsid w:val="002378A5"/>
    <w:rsid w:val="00240AF0"/>
    <w:rsid w:val="00240D60"/>
    <w:rsid w:val="00241145"/>
    <w:rsid w:val="002413D1"/>
    <w:rsid w:val="0024173B"/>
    <w:rsid w:val="002417B6"/>
    <w:rsid w:val="00241AB5"/>
    <w:rsid w:val="00242573"/>
    <w:rsid w:val="0024284F"/>
    <w:rsid w:val="00242F83"/>
    <w:rsid w:val="00242FAB"/>
    <w:rsid w:val="00243DE1"/>
    <w:rsid w:val="00244063"/>
    <w:rsid w:val="00244346"/>
    <w:rsid w:val="002447E2"/>
    <w:rsid w:val="002449B9"/>
    <w:rsid w:val="00244FBD"/>
    <w:rsid w:val="00245217"/>
    <w:rsid w:val="0024595C"/>
    <w:rsid w:val="00246816"/>
    <w:rsid w:val="0024737D"/>
    <w:rsid w:val="0024797C"/>
    <w:rsid w:val="00250337"/>
    <w:rsid w:val="002505CA"/>
    <w:rsid w:val="00250749"/>
    <w:rsid w:val="002514C8"/>
    <w:rsid w:val="002515AA"/>
    <w:rsid w:val="0025399E"/>
    <w:rsid w:val="00253A61"/>
    <w:rsid w:val="00253E94"/>
    <w:rsid w:val="00254030"/>
    <w:rsid w:val="0025409D"/>
    <w:rsid w:val="00254383"/>
    <w:rsid w:val="00254452"/>
    <w:rsid w:val="0025458E"/>
    <w:rsid w:val="002547ED"/>
    <w:rsid w:val="0025520E"/>
    <w:rsid w:val="0025535A"/>
    <w:rsid w:val="00255380"/>
    <w:rsid w:val="002557B7"/>
    <w:rsid w:val="00255E4B"/>
    <w:rsid w:val="00256405"/>
    <w:rsid w:val="00256700"/>
    <w:rsid w:val="00257A0B"/>
    <w:rsid w:val="002600C2"/>
    <w:rsid w:val="002609C5"/>
    <w:rsid w:val="00260A58"/>
    <w:rsid w:val="00260B6C"/>
    <w:rsid w:val="00260CD0"/>
    <w:rsid w:val="00261314"/>
    <w:rsid w:val="002617D5"/>
    <w:rsid w:val="00261B25"/>
    <w:rsid w:val="00261F86"/>
    <w:rsid w:val="00262425"/>
    <w:rsid w:val="002627BB"/>
    <w:rsid w:val="002642AB"/>
    <w:rsid w:val="002645E0"/>
    <w:rsid w:val="00264FC4"/>
    <w:rsid w:val="002651BD"/>
    <w:rsid w:val="0026532B"/>
    <w:rsid w:val="00265CE1"/>
    <w:rsid w:val="00266B65"/>
    <w:rsid w:val="00266F0E"/>
    <w:rsid w:val="00267662"/>
    <w:rsid w:val="00270070"/>
    <w:rsid w:val="002701EB"/>
    <w:rsid w:val="00270676"/>
    <w:rsid w:val="002708F6"/>
    <w:rsid w:val="00271035"/>
    <w:rsid w:val="00271EB0"/>
    <w:rsid w:val="002722D6"/>
    <w:rsid w:val="002726AF"/>
    <w:rsid w:val="00273C47"/>
    <w:rsid w:val="00273EAA"/>
    <w:rsid w:val="002748E2"/>
    <w:rsid w:val="0027556E"/>
    <w:rsid w:val="002769D9"/>
    <w:rsid w:val="002771C1"/>
    <w:rsid w:val="00277FF8"/>
    <w:rsid w:val="002803A6"/>
    <w:rsid w:val="00280490"/>
    <w:rsid w:val="00280B12"/>
    <w:rsid w:val="00281208"/>
    <w:rsid w:val="0028172E"/>
    <w:rsid w:val="00281D60"/>
    <w:rsid w:val="002824E1"/>
    <w:rsid w:val="00282BF4"/>
    <w:rsid w:val="00282CEE"/>
    <w:rsid w:val="00282E76"/>
    <w:rsid w:val="00284141"/>
    <w:rsid w:val="00284250"/>
    <w:rsid w:val="0028552E"/>
    <w:rsid w:val="00285FF1"/>
    <w:rsid w:val="00287348"/>
    <w:rsid w:val="00287661"/>
    <w:rsid w:val="00287CD5"/>
    <w:rsid w:val="00287D4B"/>
    <w:rsid w:val="00290142"/>
    <w:rsid w:val="002903A3"/>
    <w:rsid w:val="00290CF0"/>
    <w:rsid w:val="002918D2"/>
    <w:rsid w:val="002922D0"/>
    <w:rsid w:val="0029235E"/>
    <w:rsid w:val="0029269E"/>
    <w:rsid w:val="00292E7C"/>
    <w:rsid w:val="0029358B"/>
    <w:rsid w:val="002940AF"/>
    <w:rsid w:val="00294C2C"/>
    <w:rsid w:val="00296146"/>
    <w:rsid w:val="00297547"/>
    <w:rsid w:val="002A0556"/>
    <w:rsid w:val="002A176E"/>
    <w:rsid w:val="002A2374"/>
    <w:rsid w:val="002A3818"/>
    <w:rsid w:val="002A5C27"/>
    <w:rsid w:val="002A5F6D"/>
    <w:rsid w:val="002A67C8"/>
    <w:rsid w:val="002A7090"/>
    <w:rsid w:val="002A7A22"/>
    <w:rsid w:val="002B09D8"/>
    <w:rsid w:val="002B0EFE"/>
    <w:rsid w:val="002B1A1D"/>
    <w:rsid w:val="002B23BE"/>
    <w:rsid w:val="002B2754"/>
    <w:rsid w:val="002B2EB7"/>
    <w:rsid w:val="002B2F7A"/>
    <w:rsid w:val="002B3A87"/>
    <w:rsid w:val="002B4C05"/>
    <w:rsid w:val="002B5355"/>
    <w:rsid w:val="002B549D"/>
    <w:rsid w:val="002B5D3D"/>
    <w:rsid w:val="002B6918"/>
    <w:rsid w:val="002B6F4D"/>
    <w:rsid w:val="002B7852"/>
    <w:rsid w:val="002B7A38"/>
    <w:rsid w:val="002B7FF1"/>
    <w:rsid w:val="002C0442"/>
    <w:rsid w:val="002C074D"/>
    <w:rsid w:val="002C0A1D"/>
    <w:rsid w:val="002C0B61"/>
    <w:rsid w:val="002C1251"/>
    <w:rsid w:val="002C1497"/>
    <w:rsid w:val="002C159B"/>
    <w:rsid w:val="002C2754"/>
    <w:rsid w:val="002C3280"/>
    <w:rsid w:val="002C3C96"/>
    <w:rsid w:val="002C40C7"/>
    <w:rsid w:val="002C4655"/>
    <w:rsid w:val="002C52BC"/>
    <w:rsid w:val="002C5498"/>
    <w:rsid w:val="002C6B0B"/>
    <w:rsid w:val="002C6D8F"/>
    <w:rsid w:val="002C733B"/>
    <w:rsid w:val="002C798E"/>
    <w:rsid w:val="002D070F"/>
    <w:rsid w:val="002D07DD"/>
    <w:rsid w:val="002D10F2"/>
    <w:rsid w:val="002D1330"/>
    <w:rsid w:val="002D18C7"/>
    <w:rsid w:val="002D1ACE"/>
    <w:rsid w:val="002D1CDD"/>
    <w:rsid w:val="002D2E64"/>
    <w:rsid w:val="002D306E"/>
    <w:rsid w:val="002D3253"/>
    <w:rsid w:val="002D39AE"/>
    <w:rsid w:val="002D3EF5"/>
    <w:rsid w:val="002D471C"/>
    <w:rsid w:val="002D51AF"/>
    <w:rsid w:val="002D5FC3"/>
    <w:rsid w:val="002D6F02"/>
    <w:rsid w:val="002E02B5"/>
    <w:rsid w:val="002E06D9"/>
    <w:rsid w:val="002E1058"/>
    <w:rsid w:val="002E137A"/>
    <w:rsid w:val="002E1928"/>
    <w:rsid w:val="002E22CD"/>
    <w:rsid w:val="002E384B"/>
    <w:rsid w:val="002E4FC2"/>
    <w:rsid w:val="002E5F39"/>
    <w:rsid w:val="002E6BFC"/>
    <w:rsid w:val="002E6D78"/>
    <w:rsid w:val="002E6F89"/>
    <w:rsid w:val="002E7FC4"/>
    <w:rsid w:val="002F0174"/>
    <w:rsid w:val="002F0293"/>
    <w:rsid w:val="002F0327"/>
    <w:rsid w:val="002F1835"/>
    <w:rsid w:val="002F1EAC"/>
    <w:rsid w:val="002F2E01"/>
    <w:rsid w:val="002F3395"/>
    <w:rsid w:val="002F3439"/>
    <w:rsid w:val="002F47D1"/>
    <w:rsid w:val="002F492A"/>
    <w:rsid w:val="002F5483"/>
    <w:rsid w:val="002F5E95"/>
    <w:rsid w:val="002F631A"/>
    <w:rsid w:val="002F6EF0"/>
    <w:rsid w:val="002F758A"/>
    <w:rsid w:val="002F7E3E"/>
    <w:rsid w:val="002F7F6C"/>
    <w:rsid w:val="002F7F93"/>
    <w:rsid w:val="00300124"/>
    <w:rsid w:val="00300AC2"/>
    <w:rsid w:val="0030112D"/>
    <w:rsid w:val="0030117A"/>
    <w:rsid w:val="00301433"/>
    <w:rsid w:val="00301E3A"/>
    <w:rsid w:val="00301F56"/>
    <w:rsid w:val="00302000"/>
    <w:rsid w:val="00302A19"/>
    <w:rsid w:val="00302BD2"/>
    <w:rsid w:val="0030322D"/>
    <w:rsid w:val="003032A6"/>
    <w:rsid w:val="00303F74"/>
    <w:rsid w:val="00304396"/>
    <w:rsid w:val="0030466C"/>
    <w:rsid w:val="00304846"/>
    <w:rsid w:val="00304912"/>
    <w:rsid w:val="0030492D"/>
    <w:rsid w:val="00305464"/>
    <w:rsid w:val="00305E0A"/>
    <w:rsid w:val="0030659D"/>
    <w:rsid w:val="003065F4"/>
    <w:rsid w:val="00306A20"/>
    <w:rsid w:val="00306BEB"/>
    <w:rsid w:val="00307F1B"/>
    <w:rsid w:val="00307F55"/>
    <w:rsid w:val="00311800"/>
    <w:rsid w:val="00312460"/>
    <w:rsid w:val="00312C07"/>
    <w:rsid w:val="00313D5B"/>
    <w:rsid w:val="0031426F"/>
    <w:rsid w:val="0031467D"/>
    <w:rsid w:val="00315704"/>
    <w:rsid w:val="00315889"/>
    <w:rsid w:val="00315C0B"/>
    <w:rsid w:val="00315E64"/>
    <w:rsid w:val="0031638A"/>
    <w:rsid w:val="003164D2"/>
    <w:rsid w:val="0031693F"/>
    <w:rsid w:val="00316F97"/>
    <w:rsid w:val="00317AF4"/>
    <w:rsid w:val="00317E47"/>
    <w:rsid w:val="0032016F"/>
    <w:rsid w:val="00320384"/>
    <w:rsid w:val="00320E92"/>
    <w:rsid w:val="00321054"/>
    <w:rsid w:val="00321403"/>
    <w:rsid w:val="0032179E"/>
    <w:rsid w:val="00321998"/>
    <w:rsid w:val="0032230C"/>
    <w:rsid w:val="00322FFC"/>
    <w:rsid w:val="00323018"/>
    <w:rsid w:val="00323215"/>
    <w:rsid w:val="00323599"/>
    <w:rsid w:val="00323A94"/>
    <w:rsid w:val="00323CB7"/>
    <w:rsid w:val="00324B8C"/>
    <w:rsid w:val="003262B8"/>
    <w:rsid w:val="003266FD"/>
    <w:rsid w:val="00326736"/>
    <w:rsid w:val="0032705B"/>
    <w:rsid w:val="0032792C"/>
    <w:rsid w:val="00330BCE"/>
    <w:rsid w:val="00330CA1"/>
    <w:rsid w:val="00331488"/>
    <w:rsid w:val="00331621"/>
    <w:rsid w:val="003317A3"/>
    <w:rsid w:val="003323E7"/>
    <w:rsid w:val="00332688"/>
    <w:rsid w:val="0033276B"/>
    <w:rsid w:val="00332A40"/>
    <w:rsid w:val="00332CD5"/>
    <w:rsid w:val="00333134"/>
    <w:rsid w:val="00333A91"/>
    <w:rsid w:val="00333F7F"/>
    <w:rsid w:val="003347D4"/>
    <w:rsid w:val="00334EE8"/>
    <w:rsid w:val="0033526E"/>
    <w:rsid w:val="00335D21"/>
    <w:rsid w:val="00336A81"/>
    <w:rsid w:val="003378D7"/>
    <w:rsid w:val="00337912"/>
    <w:rsid w:val="00337B04"/>
    <w:rsid w:val="00340211"/>
    <w:rsid w:val="003408E8"/>
    <w:rsid w:val="00341241"/>
    <w:rsid w:val="0034165F"/>
    <w:rsid w:val="0034184C"/>
    <w:rsid w:val="00341F1F"/>
    <w:rsid w:val="00341F5E"/>
    <w:rsid w:val="00344238"/>
    <w:rsid w:val="00344291"/>
    <w:rsid w:val="003447EE"/>
    <w:rsid w:val="00344BB0"/>
    <w:rsid w:val="003478CB"/>
    <w:rsid w:val="003514EF"/>
    <w:rsid w:val="0035167A"/>
    <w:rsid w:val="0035285B"/>
    <w:rsid w:val="00352976"/>
    <w:rsid w:val="003532F8"/>
    <w:rsid w:val="00353742"/>
    <w:rsid w:val="0035379E"/>
    <w:rsid w:val="003541CA"/>
    <w:rsid w:val="00354278"/>
    <w:rsid w:val="003543ED"/>
    <w:rsid w:val="00355770"/>
    <w:rsid w:val="00355D90"/>
    <w:rsid w:val="00356DE8"/>
    <w:rsid w:val="00357422"/>
    <w:rsid w:val="0035764C"/>
    <w:rsid w:val="00357754"/>
    <w:rsid w:val="00357B41"/>
    <w:rsid w:val="00360231"/>
    <w:rsid w:val="00361BD9"/>
    <w:rsid w:val="00362321"/>
    <w:rsid w:val="003624DA"/>
    <w:rsid w:val="00362844"/>
    <w:rsid w:val="0036440B"/>
    <w:rsid w:val="00364D51"/>
    <w:rsid w:val="00365767"/>
    <w:rsid w:val="00365859"/>
    <w:rsid w:val="0036695F"/>
    <w:rsid w:val="0036722C"/>
    <w:rsid w:val="0036744F"/>
    <w:rsid w:val="0037003C"/>
    <w:rsid w:val="0037026A"/>
    <w:rsid w:val="00370EF8"/>
    <w:rsid w:val="003715C0"/>
    <w:rsid w:val="00371849"/>
    <w:rsid w:val="0037198F"/>
    <w:rsid w:val="0037237D"/>
    <w:rsid w:val="00372652"/>
    <w:rsid w:val="00372FEE"/>
    <w:rsid w:val="00373318"/>
    <w:rsid w:val="00373A7D"/>
    <w:rsid w:val="00373D57"/>
    <w:rsid w:val="00373E43"/>
    <w:rsid w:val="00374B9B"/>
    <w:rsid w:val="00375164"/>
    <w:rsid w:val="0037561A"/>
    <w:rsid w:val="00375AD8"/>
    <w:rsid w:val="00376852"/>
    <w:rsid w:val="00380072"/>
    <w:rsid w:val="00380935"/>
    <w:rsid w:val="00380F2A"/>
    <w:rsid w:val="003812EF"/>
    <w:rsid w:val="00381B41"/>
    <w:rsid w:val="00382121"/>
    <w:rsid w:val="00382438"/>
    <w:rsid w:val="00382C91"/>
    <w:rsid w:val="003839CB"/>
    <w:rsid w:val="00383C3F"/>
    <w:rsid w:val="00383C4B"/>
    <w:rsid w:val="00383C56"/>
    <w:rsid w:val="00384645"/>
    <w:rsid w:val="00384BF4"/>
    <w:rsid w:val="00386424"/>
    <w:rsid w:val="00386F84"/>
    <w:rsid w:val="00387193"/>
    <w:rsid w:val="00387239"/>
    <w:rsid w:val="003875F1"/>
    <w:rsid w:val="0038767A"/>
    <w:rsid w:val="00390D19"/>
    <w:rsid w:val="00392368"/>
    <w:rsid w:val="0039244A"/>
    <w:rsid w:val="003934AF"/>
    <w:rsid w:val="00393A6E"/>
    <w:rsid w:val="003940B9"/>
    <w:rsid w:val="003940E2"/>
    <w:rsid w:val="00394852"/>
    <w:rsid w:val="00395526"/>
    <w:rsid w:val="00395C92"/>
    <w:rsid w:val="003960FA"/>
    <w:rsid w:val="00396522"/>
    <w:rsid w:val="003967A8"/>
    <w:rsid w:val="00396FDA"/>
    <w:rsid w:val="00397A84"/>
    <w:rsid w:val="00397D2E"/>
    <w:rsid w:val="003A1999"/>
    <w:rsid w:val="003A2116"/>
    <w:rsid w:val="003A2777"/>
    <w:rsid w:val="003A2B55"/>
    <w:rsid w:val="003A2CF4"/>
    <w:rsid w:val="003A2F97"/>
    <w:rsid w:val="003A3C35"/>
    <w:rsid w:val="003A3EDB"/>
    <w:rsid w:val="003A430D"/>
    <w:rsid w:val="003A442A"/>
    <w:rsid w:val="003A4CF6"/>
    <w:rsid w:val="003A56B0"/>
    <w:rsid w:val="003A587C"/>
    <w:rsid w:val="003A590C"/>
    <w:rsid w:val="003A5CA7"/>
    <w:rsid w:val="003A6223"/>
    <w:rsid w:val="003A6D3F"/>
    <w:rsid w:val="003A791E"/>
    <w:rsid w:val="003A7A64"/>
    <w:rsid w:val="003B01A0"/>
    <w:rsid w:val="003B0716"/>
    <w:rsid w:val="003B18D8"/>
    <w:rsid w:val="003B19EB"/>
    <w:rsid w:val="003B2892"/>
    <w:rsid w:val="003B2984"/>
    <w:rsid w:val="003B2C4A"/>
    <w:rsid w:val="003B32BC"/>
    <w:rsid w:val="003B45F3"/>
    <w:rsid w:val="003B515F"/>
    <w:rsid w:val="003B5F7B"/>
    <w:rsid w:val="003B6089"/>
    <w:rsid w:val="003B7F9C"/>
    <w:rsid w:val="003C0190"/>
    <w:rsid w:val="003C0747"/>
    <w:rsid w:val="003C0957"/>
    <w:rsid w:val="003C0A8D"/>
    <w:rsid w:val="003C0C95"/>
    <w:rsid w:val="003C26B6"/>
    <w:rsid w:val="003C30CC"/>
    <w:rsid w:val="003C4297"/>
    <w:rsid w:val="003C4DF8"/>
    <w:rsid w:val="003C4EAA"/>
    <w:rsid w:val="003C5690"/>
    <w:rsid w:val="003C64F1"/>
    <w:rsid w:val="003C705F"/>
    <w:rsid w:val="003C7448"/>
    <w:rsid w:val="003D0B28"/>
    <w:rsid w:val="003D1988"/>
    <w:rsid w:val="003D1F69"/>
    <w:rsid w:val="003D2832"/>
    <w:rsid w:val="003D310C"/>
    <w:rsid w:val="003D32D6"/>
    <w:rsid w:val="003D3A88"/>
    <w:rsid w:val="003D442D"/>
    <w:rsid w:val="003D44A0"/>
    <w:rsid w:val="003D4D61"/>
    <w:rsid w:val="003D5C44"/>
    <w:rsid w:val="003D6B80"/>
    <w:rsid w:val="003D6FB8"/>
    <w:rsid w:val="003E0298"/>
    <w:rsid w:val="003E05D9"/>
    <w:rsid w:val="003E0C14"/>
    <w:rsid w:val="003E118E"/>
    <w:rsid w:val="003E19EA"/>
    <w:rsid w:val="003E1BE2"/>
    <w:rsid w:val="003E2612"/>
    <w:rsid w:val="003E2BE1"/>
    <w:rsid w:val="003E2D96"/>
    <w:rsid w:val="003E2E00"/>
    <w:rsid w:val="003E36C7"/>
    <w:rsid w:val="003E3852"/>
    <w:rsid w:val="003E3B3B"/>
    <w:rsid w:val="003E4159"/>
    <w:rsid w:val="003E4547"/>
    <w:rsid w:val="003E4576"/>
    <w:rsid w:val="003E48C6"/>
    <w:rsid w:val="003E4BE4"/>
    <w:rsid w:val="003E554A"/>
    <w:rsid w:val="003E679E"/>
    <w:rsid w:val="003E6D48"/>
    <w:rsid w:val="003E6FEB"/>
    <w:rsid w:val="003E70CF"/>
    <w:rsid w:val="003F0565"/>
    <w:rsid w:val="003F0B38"/>
    <w:rsid w:val="003F0D98"/>
    <w:rsid w:val="003F0F98"/>
    <w:rsid w:val="003F1187"/>
    <w:rsid w:val="003F198D"/>
    <w:rsid w:val="003F1BA5"/>
    <w:rsid w:val="003F24C8"/>
    <w:rsid w:val="003F294F"/>
    <w:rsid w:val="003F3147"/>
    <w:rsid w:val="003F427B"/>
    <w:rsid w:val="003F4E32"/>
    <w:rsid w:val="003F6424"/>
    <w:rsid w:val="003F6C75"/>
    <w:rsid w:val="003F6F43"/>
    <w:rsid w:val="003F7926"/>
    <w:rsid w:val="003F793B"/>
    <w:rsid w:val="004007A1"/>
    <w:rsid w:val="00401028"/>
    <w:rsid w:val="00402ADF"/>
    <w:rsid w:val="00402FB0"/>
    <w:rsid w:val="004032D4"/>
    <w:rsid w:val="00403AB2"/>
    <w:rsid w:val="00404FF3"/>
    <w:rsid w:val="00405220"/>
    <w:rsid w:val="0040672E"/>
    <w:rsid w:val="00406D2A"/>
    <w:rsid w:val="00407FD6"/>
    <w:rsid w:val="00410076"/>
    <w:rsid w:val="004101E6"/>
    <w:rsid w:val="0041079A"/>
    <w:rsid w:val="004111BC"/>
    <w:rsid w:val="0041159D"/>
    <w:rsid w:val="00411C64"/>
    <w:rsid w:val="00412464"/>
    <w:rsid w:val="00412806"/>
    <w:rsid w:val="004128BF"/>
    <w:rsid w:val="00412DC7"/>
    <w:rsid w:val="004147AE"/>
    <w:rsid w:val="00414F47"/>
    <w:rsid w:val="004150B6"/>
    <w:rsid w:val="00415809"/>
    <w:rsid w:val="0041609F"/>
    <w:rsid w:val="00416113"/>
    <w:rsid w:val="004166D6"/>
    <w:rsid w:val="00417C2F"/>
    <w:rsid w:val="00420098"/>
    <w:rsid w:val="00420356"/>
    <w:rsid w:val="00420499"/>
    <w:rsid w:val="00421505"/>
    <w:rsid w:val="004215B5"/>
    <w:rsid w:val="00422051"/>
    <w:rsid w:val="004222FD"/>
    <w:rsid w:val="00422B9F"/>
    <w:rsid w:val="004236D5"/>
    <w:rsid w:val="004243C4"/>
    <w:rsid w:val="004258E5"/>
    <w:rsid w:val="0042698B"/>
    <w:rsid w:val="00426E72"/>
    <w:rsid w:val="004274BE"/>
    <w:rsid w:val="004277A7"/>
    <w:rsid w:val="004278F8"/>
    <w:rsid w:val="00432136"/>
    <w:rsid w:val="0043221B"/>
    <w:rsid w:val="00432816"/>
    <w:rsid w:val="00432C31"/>
    <w:rsid w:val="00432C80"/>
    <w:rsid w:val="00433183"/>
    <w:rsid w:val="00433826"/>
    <w:rsid w:val="00434AA8"/>
    <w:rsid w:val="00434BE1"/>
    <w:rsid w:val="00434CB8"/>
    <w:rsid w:val="00434F8F"/>
    <w:rsid w:val="00435207"/>
    <w:rsid w:val="004353E5"/>
    <w:rsid w:val="004357DE"/>
    <w:rsid w:val="00435D6F"/>
    <w:rsid w:val="0043627E"/>
    <w:rsid w:val="004364C3"/>
    <w:rsid w:val="00436898"/>
    <w:rsid w:val="00436E39"/>
    <w:rsid w:val="00436FBD"/>
    <w:rsid w:val="004374F2"/>
    <w:rsid w:val="00437677"/>
    <w:rsid w:val="00440071"/>
    <w:rsid w:val="00440C22"/>
    <w:rsid w:val="00440C88"/>
    <w:rsid w:val="00441462"/>
    <w:rsid w:val="0044170A"/>
    <w:rsid w:val="00442161"/>
    <w:rsid w:val="00442186"/>
    <w:rsid w:val="004428FA"/>
    <w:rsid w:val="00442A9E"/>
    <w:rsid w:val="00442B02"/>
    <w:rsid w:val="00442BDE"/>
    <w:rsid w:val="00442C37"/>
    <w:rsid w:val="0044315A"/>
    <w:rsid w:val="00443285"/>
    <w:rsid w:val="00443843"/>
    <w:rsid w:val="004444C5"/>
    <w:rsid w:val="00444DD5"/>
    <w:rsid w:val="004452E4"/>
    <w:rsid w:val="00445376"/>
    <w:rsid w:val="00445B29"/>
    <w:rsid w:val="0044659A"/>
    <w:rsid w:val="00446654"/>
    <w:rsid w:val="004468E1"/>
    <w:rsid w:val="00446D72"/>
    <w:rsid w:val="00446EA1"/>
    <w:rsid w:val="0044776D"/>
    <w:rsid w:val="00450192"/>
    <w:rsid w:val="004501AA"/>
    <w:rsid w:val="004504D2"/>
    <w:rsid w:val="004505A5"/>
    <w:rsid w:val="00450952"/>
    <w:rsid w:val="004511FF"/>
    <w:rsid w:val="00451BE5"/>
    <w:rsid w:val="00453440"/>
    <w:rsid w:val="00453E43"/>
    <w:rsid w:val="0045432B"/>
    <w:rsid w:val="004544B7"/>
    <w:rsid w:val="00454AFD"/>
    <w:rsid w:val="00455477"/>
    <w:rsid w:val="00455BF7"/>
    <w:rsid w:val="00455C7A"/>
    <w:rsid w:val="00455CD1"/>
    <w:rsid w:val="00455D5D"/>
    <w:rsid w:val="00455FDC"/>
    <w:rsid w:val="004566CF"/>
    <w:rsid w:val="00456D07"/>
    <w:rsid w:val="00457D50"/>
    <w:rsid w:val="00460149"/>
    <w:rsid w:val="004608A8"/>
    <w:rsid w:val="004608D8"/>
    <w:rsid w:val="00460A13"/>
    <w:rsid w:val="00461BFE"/>
    <w:rsid w:val="0046371B"/>
    <w:rsid w:val="0046397B"/>
    <w:rsid w:val="00463C31"/>
    <w:rsid w:val="00463F84"/>
    <w:rsid w:val="00464B04"/>
    <w:rsid w:val="00464B2B"/>
    <w:rsid w:val="00465A88"/>
    <w:rsid w:val="0046640A"/>
    <w:rsid w:val="00466429"/>
    <w:rsid w:val="00466759"/>
    <w:rsid w:val="00466EC9"/>
    <w:rsid w:val="00466F1B"/>
    <w:rsid w:val="00467887"/>
    <w:rsid w:val="00467E4D"/>
    <w:rsid w:val="004701A5"/>
    <w:rsid w:val="00470510"/>
    <w:rsid w:val="004708CA"/>
    <w:rsid w:val="00470D33"/>
    <w:rsid w:val="00470DEA"/>
    <w:rsid w:val="00471C83"/>
    <w:rsid w:val="00472932"/>
    <w:rsid w:val="00475F93"/>
    <w:rsid w:val="00476376"/>
    <w:rsid w:val="0048091E"/>
    <w:rsid w:val="00481DB1"/>
    <w:rsid w:val="00482145"/>
    <w:rsid w:val="0048228A"/>
    <w:rsid w:val="0048267B"/>
    <w:rsid w:val="00482846"/>
    <w:rsid w:val="00482D2E"/>
    <w:rsid w:val="00482D7D"/>
    <w:rsid w:val="00482E77"/>
    <w:rsid w:val="00483A0B"/>
    <w:rsid w:val="00483ED7"/>
    <w:rsid w:val="00483F56"/>
    <w:rsid w:val="0048418F"/>
    <w:rsid w:val="00484540"/>
    <w:rsid w:val="00484F9D"/>
    <w:rsid w:val="00485116"/>
    <w:rsid w:val="00485AAE"/>
    <w:rsid w:val="004861F7"/>
    <w:rsid w:val="004872E2"/>
    <w:rsid w:val="004877C6"/>
    <w:rsid w:val="00487CA2"/>
    <w:rsid w:val="004906C5"/>
    <w:rsid w:val="00490C0F"/>
    <w:rsid w:val="00490D5E"/>
    <w:rsid w:val="00490E11"/>
    <w:rsid w:val="00490F94"/>
    <w:rsid w:val="00491315"/>
    <w:rsid w:val="0049140D"/>
    <w:rsid w:val="004914D8"/>
    <w:rsid w:val="004916A6"/>
    <w:rsid w:val="00491B8E"/>
    <w:rsid w:val="00491DFD"/>
    <w:rsid w:val="004928B1"/>
    <w:rsid w:val="00492E81"/>
    <w:rsid w:val="00492F26"/>
    <w:rsid w:val="00494E66"/>
    <w:rsid w:val="00495F9D"/>
    <w:rsid w:val="00495FC7"/>
    <w:rsid w:val="004961D0"/>
    <w:rsid w:val="0049764C"/>
    <w:rsid w:val="0049765D"/>
    <w:rsid w:val="00497A46"/>
    <w:rsid w:val="00497AF1"/>
    <w:rsid w:val="004A0269"/>
    <w:rsid w:val="004A0D8B"/>
    <w:rsid w:val="004A1B80"/>
    <w:rsid w:val="004A1C4B"/>
    <w:rsid w:val="004A1E00"/>
    <w:rsid w:val="004A2D56"/>
    <w:rsid w:val="004A3391"/>
    <w:rsid w:val="004A33DF"/>
    <w:rsid w:val="004A3BEF"/>
    <w:rsid w:val="004A472C"/>
    <w:rsid w:val="004A5813"/>
    <w:rsid w:val="004A5C33"/>
    <w:rsid w:val="004A6134"/>
    <w:rsid w:val="004A63F3"/>
    <w:rsid w:val="004A690E"/>
    <w:rsid w:val="004A69FC"/>
    <w:rsid w:val="004A6A00"/>
    <w:rsid w:val="004A7344"/>
    <w:rsid w:val="004B1425"/>
    <w:rsid w:val="004B1450"/>
    <w:rsid w:val="004B1463"/>
    <w:rsid w:val="004B1743"/>
    <w:rsid w:val="004B2B4D"/>
    <w:rsid w:val="004B2D6A"/>
    <w:rsid w:val="004B370F"/>
    <w:rsid w:val="004B4484"/>
    <w:rsid w:val="004B4CDF"/>
    <w:rsid w:val="004B5217"/>
    <w:rsid w:val="004B5559"/>
    <w:rsid w:val="004B58C3"/>
    <w:rsid w:val="004B5972"/>
    <w:rsid w:val="004B5E9A"/>
    <w:rsid w:val="004B6B90"/>
    <w:rsid w:val="004B700E"/>
    <w:rsid w:val="004B7280"/>
    <w:rsid w:val="004B7738"/>
    <w:rsid w:val="004B77A1"/>
    <w:rsid w:val="004C07E5"/>
    <w:rsid w:val="004C0D23"/>
    <w:rsid w:val="004C0D5A"/>
    <w:rsid w:val="004C176E"/>
    <w:rsid w:val="004C1BFF"/>
    <w:rsid w:val="004C23AE"/>
    <w:rsid w:val="004C24DF"/>
    <w:rsid w:val="004C2954"/>
    <w:rsid w:val="004C2BE9"/>
    <w:rsid w:val="004C30A5"/>
    <w:rsid w:val="004C3719"/>
    <w:rsid w:val="004C3B12"/>
    <w:rsid w:val="004C45E6"/>
    <w:rsid w:val="004C4D24"/>
    <w:rsid w:val="004C4F24"/>
    <w:rsid w:val="004C5619"/>
    <w:rsid w:val="004C685F"/>
    <w:rsid w:val="004C6F37"/>
    <w:rsid w:val="004C78B8"/>
    <w:rsid w:val="004C7B7C"/>
    <w:rsid w:val="004D044B"/>
    <w:rsid w:val="004D1192"/>
    <w:rsid w:val="004D1591"/>
    <w:rsid w:val="004D190B"/>
    <w:rsid w:val="004D1A6D"/>
    <w:rsid w:val="004D23CE"/>
    <w:rsid w:val="004D257F"/>
    <w:rsid w:val="004D2632"/>
    <w:rsid w:val="004D29FF"/>
    <w:rsid w:val="004D2BF7"/>
    <w:rsid w:val="004D348A"/>
    <w:rsid w:val="004D3685"/>
    <w:rsid w:val="004D3CFC"/>
    <w:rsid w:val="004D3D14"/>
    <w:rsid w:val="004D4956"/>
    <w:rsid w:val="004D4D5F"/>
    <w:rsid w:val="004D5878"/>
    <w:rsid w:val="004D5976"/>
    <w:rsid w:val="004D5A3C"/>
    <w:rsid w:val="004D5DD9"/>
    <w:rsid w:val="004D5E38"/>
    <w:rsid w:val="004D6504"/>
    <w:rsid w:val="004D70E5"/>
    <w:rsid w:val="004D77F4"/>
    <w:rsid w:val="004D7991"/>
    <w:rsid w:val="004D7F57"/>
    <w:rsid w:val="004E23EE"/>
    <w:rsid w:val="004E2FEF"/>
    <w:rsid w:val="004E3ADB"/>
    <w:rsid w:val="004E3B3D"/>
    <w:rsid w:val="004E496E"/>
    <w:rsid w:val="004E4A4E"/>
    <w:rsid w:val="004E4AAA"/>
    <w:rsid w:val="004E5396"/>
    <w:rsid w:val="004E572B"/>
    <w:rsid w:val="004E58E2"/>
    <w:rsid w:val="004E6765"/>
    <w:rsid w:val="004E6B10"/>
    <w:rsid w:val="004E73F9"/>
    <w:rsid w:val="004F020C"/>
    <w:rsid w:val="004F0B94"/>
    <w:rsid w:val="004F0CC1"/>
    <w:rsid w:val="004F0E82"/>
    <w:rsid w:val="004F166D"/>
    <w:rsid w:val="004F1696"/>
    <w:rsid w:val="004F230F"/>
    <w:rsid w:val="004F265D"/>
    <w:rsid w:val="004F29C7"/>
    <w:rsid w:val="004F36D0"/>
    <w:rsid w:val="004F3B33"/>
    <w:rsid w:val="004F3D73"/>
    <w:rsid w:val="004F56B6"/>
    <w:rsid w:val="004F5A34"/>
    <w:rsid w:val="004F60EE"/>
    <w:rsid w:val="004F66F0"/>
    <w:rsid w:val="004F6F52"/>
    <w:rsid w:val="004F711A"/>
    <w:rsid w:val="00500D8E"/>
    <w:rsid w:val="00503C6A"/>
    <w:rsid w:val="005047E8"/>
    <w:rsid w:val="005048FE"/>
    <w:rsid w:val="00504E93"/>
    <w:rsid w:val="005051D0"/>
    <w:rsid w:val="005056BA"/>
    <w:rsid w:val="005056D6"/>
    <w:rsid w:val="005056E8"/>
    <w:rsid w:val="0050610A"/>
    <w:rsid w:val="00506ECC"/>
    <w:rsid w:val="00506F58"/>
    <w:rsid w:val="00510555"/>
    <w:rsid w:val="00510AD1"/>
    <w:rsid w:val="0051120D"/>
    <w:rsid w:val="00511EB8"/>
    <w:rsid w:val="0051283C"/>
    <w:rsid w:val="00513EF3"/>
    <w:rsid w:val="00513FF5"/>
    <w:rsid w:val="005141E2"/>
    <w:rsid w:val="005142F1"/>
    <w:rsid w:val="00514681"/>
    <w:rsid w:val="00514EE7"/>
    <w:rsid w:val="00514EF5"/>
    <w:rsid w:val="00514FA1"/>
    <w:rsid w:val="005151A7"/>
    <w:rsid w:val="005154C1"/>
    <w:rsid w:val="0051564E"/>
    <w:rsid w:val="005157B8"/>
    <w:rsid w:val="0051690A"/>
    <w:rsid w:val="00516AD8"/>
    <w:rsid w:val="00516C1D"/>
    <w:rsid w:val="0051702C"/>
    <w:rsid w:val="00517BBB"/>
    <w:rsid w:val="00520BCB"/>
    <w:rsid w:val="005210E1"/>
    <w:rsid w:val="00521A78"/>
    <w:rsid w:val="00521BBA"/>
    <w:rsid w:val="00521EFA"/>
    <w:rsid w:val="00522B34"/>
    <w:rsid w:val="00522EE4"/>
    <w:rsid w:val="005233C4"/>
    <w:rsid w:val="005236BE"/>
    <w:rsid w:val="005236F9"/>
    <w:rsid w:val="00523CB2"/>
    <w:rsid w:val="00523ED2"/>
    <w:rsid w:val="00525D05"/>
    <w:rsid w:val="0052638A"/>
    <w:rsid w:val="005274BB"/>
    <w:rsid w:val="005301BC"/>
    <w:rsid w:val="00530546"/>
    <w:rsid w:val="005311FA"/>
    <w:rsid w:val="00532100"/>
    <w:rsid w:val="005325B8"/>
    <w:rsid w:val="005327C0"/>
    <w:rsid w:val="005333D3"/>
    <w:rsid w:val="00533BBD"/>
    <w:rsid w:val="00533BC4"/>
    <w:rsid w:val="0053463E"/>
    <w:rsid w:val="00534B8F"/>
    <w:rsid w:val="005353C1"/>
    <w:rsid w:val="00535570"/>
    <w:rsid w:val="005358F0"/>
    <w:rsid w:val="00535A1A"/>
    <w:rsid w:val="00535A3A"/>
    <w:rsid w:val="00535E47"/>
    <w:rsid w:val="00535F7C"/>
    <w:rsid w:val="00536C7C"/>
    <w:rsid w:val="005373C0"/>
    <w:rsid w:val="00537445"/>
    <w:rsid w:val="0053796C"/>
    <w:rsid w:val="00540379"/>
    <w:rsid w:val="005411C8"/>
    <w:rsid w:val="0054127E"/>
    <w:rsid w:val="0054157D"/>
    <w:rsid w:val="005423A1"/>
    <w:rsid w:val="00542E6B"/>
    <w:rsid w:val="005451ED"/>
    <w:rsid w:val="00546026"/>
    <w:rsid w:val="005467DC"/>
    <w:rsid w:val="00546D5D"/>
    <w:rsid w:val="00547164"/>
    <w:rsid w:val="0054723A"/>
    <w:rsid w:val="0054730C"/>
    <w:rsid w:val="0054731B"/>
    <w:rsid w:val="005476EF"/>
    <w:rsid w:val="00547F71"/>
    <w:rsid w:val="00550796"/>
    <w:rsid w:val="00551100"/>
    <w:rsid w:val="00551BF1"/>
    <w:rsid w:val="00551F3E"/>
    <w:rsid w:val="00552856"/>
    <w:rsid w:val="005529D8"/>
    <w:rsid w:val="00552A63"/>
    <w:rsid w:val="0055355C"/>
    <w:rsid w:val="005539A1"/>
    <w:rsid w:val="005545FB"/>
    <w:rsid w:val="00554A84"/>
    <w:rsid w:val="00554D41"/>
    <w:rsid w:val="00554E24"/>
    <w:rsid w:val="0055569E"/>
    <w:rsid w:val="0055580F"/>
    <w:rsid w:val="00555B9C"/>
    <w:rsid w:val="00556006"/>
    <w:rsid w:val="005560F6"/>
    <w:rsid w:val="00556CED"/>
    <w:rsid w:val="00560449"/>
    <w:rsid w:val="00561EC2"/>
    <w:rsid w:val="005621EA"/>
    <w:rsid w:val="00562886"/>
    <w:rsid w:val="00564616"/>
    <w:rsid w:val="005650C5"/>
    <w:rsid w:val="00565316"/>
    <w:rsid w:val="005653E1"/>
    <w:rsid w:val="0056640A"/>
    <w:rsid w:val="005664DE"/>
    <w:rsid w:val="00566E76"/>
    <w:rsid w:val="0056708E"/>
    <w:rsid w:val="00567D46"/>
    <w:rsid w:val="00567F65"/>
    <w:rsid w:val="00570CD6"/>
    <w:rsid w:val="00570FDB"/>
    <w:rsid w:val="00571257"/>
    <w:rsid w:val="0057131F"/>
    <w:rsid w:val="00571DD3"/>
    <w:rsid w:val="005720BF"/>
    <w:rsid w:val="005720E7"/>
    <w:rsid w:val="00572643"/>
    <w:rsid w:val="00572987"/>
    <w:rsid w:val="0057349C"/>
    <w:rsid w:val="00573B35"/>
    <w:rsid w:val="00574846"/>
    <w:rsid w:val="0057654D"/>
    <w:rsid w:val="00576A6E"/>
    <w:rsid w:val="00576B85"/>
    <w:rsid w:val="005779AB"/>
    <w:rsid w:val="005809BB"/>
    <w:rsid w:val="00580D19"/>
    <w:rsid w:val="00580D1C"/>
    <w:rsid w:val="0058115A"/>
    <w:rsid w:val="0058180B"/>
    <w:rsid w:val="00582D97"/>
    <w:rsid w:val="00583098"/>
    <w:rsid w:val="00583294"/>
    <w:rsid w:val="005833BD"/>
    <w:rsid w:val="00583E6E"/>
    <w:rsid w:val="00585BA9"/>
    <w:rsid w:val="00587D2C"/>
    <w:rsid w:val="00590090"/>
    <w:rsid w:val="00590159"/>
    <w:rsid w:val="00590C88"/>
    <w:rsid w:val="00590D5B"/>
    <w:rsid w:val="00590D78"/>
    <w:rsid w:val="00590FCD"/>
    <w:rsid w:val="0059144F"/>
    <w:rsid w:val="0059186C"/>
    <w:rsid w:val="00592794"/>
    <w:rsid w:val="00594409"/>
    <w:rsid w:val="00594DF7"/>
    <w:rsid w:val="00595177"/>
    <w:rsid w:val="00596228"/>
    <w:rsid w:val="00596B65"/>
    <w:rsid w:val="0059726A"/>
    <w:rsid w:val="005972C7"/>
    <w:rsid w:val="0059770E"/>
    <w:rsid w:val="005A019B"/>
    <w:rsid w:val="005A0A1A"/>
    <w:rsid w:val="005A1D0B"/>
    <w:rsid w:val="005A1F52"/>
    <w:rsid w:val="005A2CCD"/>
    <w:rsid w:val="005A2FD7"/>
    <w:rsid w:val="005A3A55"/>
    <w:rsid w:val="005A3B39"/>
    <w:rsid w:val="005A4291"/>
    <w:rsid w:val="005A42F6"/>
    <w:rsid w:val="005A51D6"/>
    <w:rsid w:val="005A65B4"/>
    <w:rsid w:val="005A70BE"/>
    <w:rsid w:val="005A7B03"/>
    <w:rsid w:val="005A7B1F"/>
    <w:rsid w:val="005B0B51"/>
    <w:rsid w:val="005B0EF2"/>
    <w:rsid w:val="005B12EC"/>
    <w:rsid w:val="005B146C"/>
    <w:rsid w:val="005B2CAD"/>
    <w:rsid w:val="005B31C7"/>
    <w:rsid w:val="005B3CC1"/>
    <w:rsid w:val="005B49E3"/>
    <w:rsid w:val="005B4ABD"/>
    <w:rsid w:val="005B4B2E"/>
    <w:rsid w:val="005B5C8F"/>
    <w:rsid w:val="005B60BD"/>
    <w:rsid w:val="005B61DE"/>
    <w:rsid w:val="005B665A"/>
    <w:rsid w:val="005B66EB"/>
    <w:rsid w:val="005B7393"/>
    <w:rsid w:val="005B73D4"/>
    <w:rsid w:val="005B7878"/>
    <w:rsid w:val="005B7A02"/>
    <w:rsid w:val="005C0AF7"/>
    <w:rsid w:val="005C12F8"/>
    <w:rsid w:val="005C1415"/>
    <w:rsid w:val="005C1B7E"/>
    <w:rsid w:val="005C1E7E"/>
    <w:rsid w:val="005C2066"/>
    <w:rsid w:val="005C21D7"/>
    <w:rsid w:val="005C283A"/>
    <w:rsid w:val="005C2A2B"/>
    <w:rsid w:val="005C2C38"/>
    <w:rsid w:val="005C3980"/>
    <w:rsid w:val="005C431A"/>
    <w:rsid w:val="005C4432"/>
    <w:rsid w:val="005C5379"/>
    <w:rsid w:val="005C53FC"/>
    <w:rsid w:val="005C6D3E"/>
    <w:rsid w:val="005C7622"/>
    <w:rsid w:val="005D04E5"/>
    <w:rsid w:val="005D0E81"/>
    <w:rsid w:val="005D1D85"/>
    <w:rsid w:val="005D1FDC"/>
    <w:rsid w:val="005D2867"/>
    <w:rsid w:val="005D28E8"/>
    <w:rsid w:val="005D4B01"/>
    <w:rsid w:val="005D4E22"/>
    <w:rsid w:val="005D50E0"/>
    <w:rsid w:val="005D5430"/>
    <w:rsid w:val="005D66D2"/>
    <w:rsid w:val="005D688F"/>
    <w:rsid w:val="005D6DCE"/>
    <w:rsid w:val="005D6F43"/>
    <w:rsid w:val="005D728A"/>
    <w:rsid w:val="005E03F8"/>
    <w:rsid w:val="005E050C"/>
    <w:rsid w:val="005E0A38"/>
    <w:rsid w:val="005E12DA"/>
    <w:rsid w:val="005E136B"/>
    <w:rsid w:val="005E1F12"/>
    <w:rsid w:val="005E1F22"/>
    <w:rsid w:val="005E2602"/>
    <w:rsid w:val="005E272C"/>
    <w:rsid w:val="005E2F7A"/>
    <w:rsid w:val="005E3F73"/>
    <w:rsid w:val="005E6016"/>
    <w:rsid w:val="005E6026"/>
    <w:rsid w:val="005E6FEB"/>
    <w:rsid w:val="005E717D"/>
    <w:rsid w:val="005E72A7"/>
    <w:rsid w:val="005E78DB"/>
    <w:rsid w:val="005F0297"/>
    <w:rsid w:val="005F03FF"/>
    <w:rsid w:val="005F0865"/>
    <w:rsid w:val="005F09E1"/>
    <w:rsid w:val="005F0F4B"/>
    <w:rsid w:val="005F1097"/>
    <w:rsid w:val="005F14C6"/>
    <w:rsid w:val="005F1D8C"/>
    <w:rsid w:val="005F3B61"/>
    <w:rsid w:val="005F4A55"/>
    <w:rsid w:val="005F4B57"/>
    <w:rsid w:val="005F4F23"/>
    <w:rsid w:val="005F6681"/>
    <w:rsid w:val="005F6E27"/>
    <w:rsid w:val="005F76C1"/>
    <w:rsid w:val="005F78EB"/>
    <w:rsid w:val="005F7AEA"/>
    <w:rsid w:val="005F7E1D"/>
    <w:rsid w:val="00600533"/>
    <w:rsid w:val="006007CE"/>
    <w:rsid w:val="00600DCC"/>
    <w:rsid w:val="00600E0F"/>
    <w:rsid w:val="0060144D"/>
    <w:rsid w:val="00601EAE"/>
    <w:rsid w:val="0060222E"/>
    <w:rsid w:val="006024BB"/>
    <w:rsid w:val="006032CB"/>
    <w:rsid w:val="00603326"/>
    <w:rsid w:val="00603571"/>
    <w:rsid w:val="006047F3"/>
    <w:rsid w:val="00605104"/>
    <w:rsid w:val="00607B26"/>
    <w:rsid w:val="00607B64"/>
    <w:rsid w:val="006100EE"/>
    <w:rsid w:val="006106CC"/>
    <w:rsid w:val="00610C11"/>
    <w:rsid w:val="00610D22"/>
    <w:rsid w:val="0061114B"/>
    <w:rsid w:val="006126F7"/>
    <w:rsid w:val="00612F36"/>
    <w:rsid w:val="00613A63"/>
    <w:rsid w:val="00613C1E"/>
    <w:rsid w:val="0061445E"/>
    <w:rsid w:val="0061583A"/>
    <w:rsid w:val="00615B88"/>
    <w:rsid w:val="00616B18"/>
    <w:rsid w:val="00617080"/>
    <w:rsid w:val="0061729D"/>
    <w:rsid w:val="0061735E"/>
    <w:rsid w:val="00617D6A"/>
    <w:rsid w:val="00620256"/>
    <w:rsid w:val="00620262"/>
    <w:rsid w:val="00620387"/>
    <w:rsid w:val="00620BD8"/>
    <w:rsid w:val="0062103F"/>
    <w:rsid w:val="006212DD"/>
    <w:rsid w:val="00621D67"/>
    <w:rsid w:val="00622F48"/>
    <w:rsid w:val="00623010"/>
    <w:rsid w:val="006241C8"/>
    <w:rsid w:val="00624274"/>
    <w:rsid w:val="0062478F"/>
    <w:rsid w:val="00624EAB"/>
    <w:rsid w:val="0062574E"/>
    <w:rsid w:val="006266C6"/>
    <w:rsid w:val="00626C63"/>
    <w:rsid w:val="00626FAE"/>
    <w:rsid w:val="006277B2"/>
    <w:rsid w:val="00627856"/>
    <w:rsid w:val="006279DF"/>
    <w:rsid w:val="00627CEF"/>
    <w:rsid w:val="006306F4"/>
    <w:rsid w:val="00630D5C"/>
    <w:rsid w:val="00631254"/>
    <w:rsid w:val="00631A2B"/>
    <w:rsid w:val="00631FB1"/>
    <w:rsid w:val="006322C8"/>
    <w:rsid w:val="0063234F"/>
    <w:rsid w:val="006323A1"/>
    <w:rsid w:val="00633EC7"/>
    <w:rsid w:val="00634F26"/>
    <w:rsid w:val="00634F4A"/>
    <w:rsid w:val="00635D21"/>
    <w:rsid w:val="00635F37"/>
    <w:rsid w:val="00636C98"/>
    <w:rsid w:val="00636DBA"/>
    <w:rsid w:val="00636ED6"/>
    <w:rsid w:val="00637C22"/>
    <w:rsid w:val="00637C70"/>
    <w:rsid w:val="00640DE0"/>
    <w:rsid w:val="0064153E"/>
    <w:rsid w:val="006417B4"/>
    <w:rsid w:val="006418F6"/>
    <w:rsid w:val="00641DE7"/>
    <w:rsid w:val="00641EF9"/>
    <w:rsid w:val="00642B7D"/>
    <w:rsid w:val="0064303B"/>
    <w:rsid w:val="006431CC"/>
    <w:rsid w:val="006437D5"/>
    <w:rsid w:val="006438BF"/>
    <w:rsid w:val="00644249"/>
    <w:rsid w:val="006442CD"/>
    <w:rsid w:val="0064432A"/>
    <w:rsid w:val="00644BD9"/>
    <w:rsid w:val="00644EB0"/>
    <w:rsid w:val="00645948"/>
    <w:rsid w:val="006462AE"/>
    <w:rsid w:val="0064664E"/>
    <w:rsid w:val="00646787"/>
    <w:rsid w:val="0064687E"/>
    <w:rsid w:val="00646919"/>
    <w:rsid w:val="00646F97"/>
    <w:rsid w:val="00647101"/>
    <w:rsid w:val="0064722E"/>
    <w:rsid w:val="00647A3F"/>
    <w:rsid w:val="00647BBB"/>
    <w:rsid w:val="00647F9F"/>
    <w:rsid w:val="00650CF9"/>
    <w:rsid w:val="00652CBD"/>
    <w:rsid w:val="00653564"/>
    <w:rsid w:val="00653B2C"/>
    <w:rsid w:val="00653F2C"/>
    <w:rsid w:val="00653F61"/>
    <w:rsid w:val="00654005"/>
    <w:rsid w:val="00654413"/>
    <w:rsid w:val="00655850"/>
    <w:rsid w:val="006558CA"/>
    <w:rsid w:val="00655C31"/>
    <w:rsid w:val="00657C56"/>
    <w:rsid w:val="00660F0E"/>
    <w:rsid w:val="00661911"/>
    <w:rsid w:val="00662A1F"/>
    <w:rsid w:val="00662B38"/>
    <w:rsid w:val="00663170"/>
    <w:rsid w:val="006637D3"/>
    <w:rsid w:val="006643C3"/>
    <w:rsid w:val="00665116"/>
    <w:rsid w:val="00665459"/>
    <w:rsid w:val="00666A45"/>
    <w:rsid w:val="0066786A"/>
    <w:rsid w:val="00667887"/>
    <w:rsid w:val="00670029"/>
    <w:rsid w:val="00670543"/>
    <w:rsid w:val="00670C51"/>
    <w:rsid w:val="00673002"/>
    <w:rsid w:val="00673E8C"/>
    <w:rsid w:val="0067466F"/>
    <w:rsid w:val="00674D68"/>
    <w:rsid w:val="0067601C"/>
    <w:rsid w:val="00676267"/>
    <w:rsid w:val="0067711C"/>
    <w:rsid w:val="0067722F"/>
    <w:rsid w:val="00677E7A"/>
    <w:rsid w:val="00680140"/>
    <w:rsid w:val="0068053F"/>
    <w:rsid w:val="0068084D"/>
    <w:rsid w:val="00680AE8"/>
    <w:rsid w:val="006810C6"/>
    <w:rsid w:val="00681245"/>
    <w:rsid w:val="00681D23"/>
    <w:rsid w:val="006822BD"/>
    <w:rsid w:val="00683428"/>
    <w:rsid w:val="0068350E"/>
    <w:rsid w:val="006838B5"/>
    <w:rsid w:val="00684B28"/>
    <w:rsid w:val="00684BDC"/>
    <w:rsid w:val="00685956"/>
    <w:rsid w:val="0068596D"/>
    <w:rsid w:val="00685C80"/>
    <w:rsid w:val="006863A6"/>
    <w:rsid w:val="00686A95"/>
    <w:rsid w:val="00686DEB"/>
    <w:rsid w:val="00686E3C"/>
    <w:rsid w:val="006875A1"/>
    <w:rsid w:val="00687BB1"/>
    <w:rsid w:val="00690077"/>
    <w:rsid w:val="0069067A"/>
    <w:rsid w:val="006922A9"/>
    <w:rsid w:val="00692679"/>
    <w:rsid w:val="0069288E"/>
    <w:rsid w:val="00692EB9"/>
    <w:rsid w:val="006935F5"/>
    <w:rsid w:val="006937E0"/>
    <w:rsid w:val="006938F9"/>
    <w:rsid w:val="00693C1C"/>
    <w:rsid w:val="00695B18"/>
    <w:rsid w:val="00695CF8"/>
    <w:rsid w:val="00696B57"/>
    <w:rsid w:val="00696D61"/>
    <w:rsid w:val="006A0185"/>
    <w:rsid w:val="006A041E"/>
    <w:rsid w:val="006A0453"/>
    <w:rsid w:val="006A0A4A"/>
    <w:rsid w:val="006A13E2"/>
    <w:rsid w:val="006A2007"/>
    <w:rsid w:val="006A20F2"/>
    <w:rsid w:val="006A2C07"/>
    <w:rsid w:val="006A4B5D"/>
    <w:rsid w:val="006A4B6A"/>
    <w:rsid w:val="006A4BBD"/>
    <w:rsid w:val="006A57E5"/>
    <w:rsid w:val="006A5B5A"/>
    <w:rsid w:val="006A5D38"/>
    <w:rsid w:val="006A65D7"/>
    <w:rsid w:val="006A6914"/>
    <w:rsid w:val="006A74FB"/>
    <w:rsid w:val="006A781C"/>
    <w:rsid w:val="006B000C"/>
    <w:rsid w:val="006B017B"/>
    <w:rsid w:val="006B0CEA"/>
    <w:rsid w:val="006B0DEA"/>
    <w:rsid w:val="006B15ED"/>
    <w:rsid w:val="006B195B"/>
    <w:rsid w:val="006B19D3"/>
    <w:rsid w:val="006B1D86"/>
    <w:rsid w:val="006B3436"/>
    <w:rsid w:val="006B3555"/>
    <w:rsid w:val="006B3AF7"/>
    <w:rsid w:val="006B3C17"/>
    <w:rsid w:val="006B3FAC"/>
    <w:rsid w:val="006B4CB2"/>
    <w:rsid w:val="006B4DB2"/>
    <w:rsid w:val="006B5C89"/>
    <w:rsid w:val="006B5EFE"/>
    <w:rsid w:val="006B608C"/>
    <w:rsid w:val="006B61E6"/>
    <w:rsid w:val="006B64C6"/>
    <w:rsid w:val="006B6811"/>
    <w:rsid w:val="006B6D89"/>
    <w:rsid w:val="006B7881"/>
    <w:rsid w:val="006B7963"/>
    <w:rsid w:val="006B798C"/>
    <w:rsid w:val="006B7E3E"/>
    <w:rsid w:val="006B7F4B"/>
    <w:rsid w:val="006B7F67"/>
    <w:rsid w:val="006C023D"/>
    <w:rsid w:val="006C03C7"/>
    <w:rsid w:val="006C087F"/>
    <w:rsid w:val="006C0F76"/>
    <w:rsid w:val="006C1DA3"/>
    <w:rsid w:val="006C23A6"/>
    <w:rsid w:val="006C296E"/>
    <w:rsid w:val="006C29AE"/>
    <w:rsid w:val="006C29DB"/>
    <w:rsid w:val="006C2AC5"/>
    <w:rsid w:val="006C2D1F"/>
    <w:rsid w:val="006C2FA6"/>
    <w:rsid w:val="006C2FBE"/>
    <w:rsid w:val="006C33E5"/>
    <w:rsid w:val="006C3BB7"/>
    <w:rsid w:val="006C4A45"/>
    <w:rsid w:val="006C4E69"/>
    <w:rsid w:val="006C576E"/>
    <w:rsid w:val="006C5FF2"/>
    <w:rsid w:val="006C60B8"/>
    <w:rsid w:val="006C618A"/>
    <w:rsid w:val="006C631C"/>
    <w:rsid w:val="006C6CDE"/>
    <w:rsid w:val="006D011A"/>
    <w:rsid w:val="006D06C9"/>
    <w:rsid w:val="006D0B4E"/>
    <w:rsid w:val="006D0C49"/>
    <w:rsid w:val="006D0D77"/>
    <w:rsid w:val="006D1C40"/>
    <w:rsid w:val="006D1D6F"/>
    <w:rsid w:val="006D2425"/>
    <w:rsid w:val="006D2749"/>
    <w:rsid w:val="006D2B69"/>
    <w:rsid w:val="006D3459"/>
    <w:rsid w:val="006D3885"/>
    <w:rsid w:val="006D3E6F"/>
    <w:rsid w:val="006D401F"/>
    <w:rsid w:val="006D42A4"/>
    <w:rsid w:val="006D4C53"/>
    <w:rsid w:val="006D58C7"/>
    <w:rsid w:val="006D5D3A"/>
    <w:rsid w:val="006D6135"/>
    <w:rsid w:val="006D6521"/>
    <w:rsid w:val="006D6DE0"/>
    <w:rsid w:val="006D6E7F"/>
    <w:rsid w:val="006D7472"/>
    <w:rsid w:val="006D759B"/>
    <w:rsid w:val="006D7781"/>
    <w:rsid w:val="006D78C7"/>
    <w:rsid w:val="006D7A79"/>
    <w:rsid w:val="006E0FE8"/>
    <w:rsid w:val="006E1106"/>
    <w:rsid w:val="006E1A9A"/>
    <w:rsid w:val="006E20D3"/>
    <w:rsid w:val="006E25D7"/>
    <w:rsid w:val="006E2CFF"/>
    <w:rsid w:val="006E3247"/>
    <w:rsid w:val="006E3F9D"/>
    <w:rsid w:val="006E3FAA"/>
    <w:rsid w:val="006E4878"/>
    <w:rsid w:val="006E552B"/>
    <w:rsid w:val="006E5861"/>
    <w:rsid w:val="006E58CB"/>
    <w:rsid w:val="006E5B3C"/>
    <w:rsid w:val="006E75B3"/>
    <w:rsid w:val="006E7DCB"/>
    <w:rsid w:val="006F0A45"/>
    <w:rsid w:val="006F0BA6"/>
    <w:rsid w:val="006F0D36"/>
    <w:rsid w:val="006F1C17"/>
    <w:rsid w:val="006F1CFA"/>
    <w:rsid w:val="006F2A5A"/>
    <w:rsid w:val="006F3A5C"/>
    <w:rsid w:val="006F406A"/>
    <w:rsid w:val="006F44D7"/>
    <w:rsid w:val="006F486D"/>
    <w:rsid w:val="006F5B1B"/>
    <w:rsid w:val="006F645C"/>
    <w:rsid w:val="006F687E"/>
    <w:rsid w:val="006F690B"/>
    <w:rsid w:val="006F71E8"/>
    <w:rsid w:val="006F772C"/>
    <w:rsid w:val="006F7AE5"/>
    <w:rsid w:val="006F7F45"/>
    <w:rsid w:val="0070000A"/>
    <w:rsid w:val="00700166"/>
    <w:rsid w:val="007004DA"/>
    <w:rsid w:val="007005B0"/>
    <w:rsid w:val="0070105F"/>
    <w:rsid w:val="00701877"/>
    <w:rsid w:val="0070230A"/>
    <w:rsid w:val="0070242E"/>
    <w:rsid w:val="0070297C"/>
    <w:rsid w:val="00702D18"/>
    <w:rsid w:val="007030C7"/>
    <w:rsid w:val="00703B80"/>
    <w:rsid w:val="00703D97"/>
    <w:rsid w:val="00706210"/>
    <w:rsid w:val="00706368"/>
    <w:rsid w:val="007063E8"/>
    <w:rsid w:val="00706719"/>
    <w:rsid w:val="00706EE2"/>
    <w:rsid w:val="00707458"/>
    <w:rsid w:val="00707AC3"/>
    <w:rsid w:val="00707AC4"/>
    <w:rsid w:val="00707D5C"/>
    <w:rsid w:val="00711B51"/>
    <w:rsid w:val="00711BFB"/>
    <w:rsid w:val="0071213B"/>
    <w:rsid w:val="0071229B"/>
    <w:rsid w:val="00712C16"/>
    <w:rsid w:val="007130A5"/>
    <w:rsid w:val="007132F4"/>
    <w:rsid w:val="00713D8A"/>
    <w:rsid w:val="00714EE9"/>
    <w:rsid w:val="0071547F"/>
    <w:rsid w:val="00715F7E"/>
    <w:rsid w:val="007167F9"/>
    <w:rsid w:val="007168FC"/>
    <w:rsid w:val="007169DE"/>
    <w:rsid w:val="0071764B"/>
    <w:rsid w:val="00717835"/>
    <w:rsid w:val="007203BB"/>
    <w:rsid w:val="007212DE"/>
    <w:rsid w:val="00721476"/>
    <w:rsid w:val="00721DEE"/>
    <w:rsid w:val="0072242E"/>
    <w:rsid w:val="00722AEB"/>
    <w:rsid w:val="00723D7B"/>
    <w:rsid w:val="00724421"/>
    <w:rsid w:val="00725A2D"/>
    <w:rsid w:val="00726046"/>
    <w:rsid w:val="007267D0"/>
    <w:rsid w:val="00726B95"/>
    <w:rsid w:val="00726F21"/>
    <w:rsid w:val="00727854"/>
    <w:rsid w:val="00727996"/>
    <w:rsid w:val="007279FC"/>
    <w:rsid w:val="00727AA9"/>
    <w:rsid w:val="0073005F"/>
    <w:rsid w:val="007305B4"/>
    <w:rsid w:val="00730A4F"/>
    <w:rsid w:val="00730C42"/>
    <w:rsid w:val="00731986"/>
    <w:rsid w:val="00731BB4"/>
    <w:rsid w:val="00732945"/>
    <w:rsid w:val="00732CBA"/>
    <w:rsid w:val="00732E08"/>
    <w:rsid w:val="0073362E"/>
    <w:rsid w:val="007337F6"/>
    <w:rsid w:val="00733CEE"/>
    <w:rsid w:val="00734120"/>
    <w:rsid w:val="007342C7"/>
    <w:rsid w:val="00734609"/>
    <w:rsid w:val="007349AF"/>
    <w:rsid w:val="00734B39"/>
    <w:rsid w:val="00735284"/>
    <w:rsid w:val="00735EBE"/>
    <w:rsid w:val="00736691"/>
    <w:rsid w:val="00736C89"/>
    <w:rsid w:val="007376EB"/>
    <w:rsid w:val="00737BCA"/>
    <w:rsid w:val="00737C39"/>
    <w:rsid w:val="00737DF1"/>
    <w:rsid w:val="0074085A"/>
    <w:rsid w:val="007409DD"/>
    <w:rsid w:val="00740A2C"/>
    <w:rsid w:val="00740B0C"/>
    <w:rsid w:val="00740D8C"/>
    <w:rsid w:val="007429AD"/>
    <w:rsid w:val="00742F78"/>
    <w:rsid w:val="00743353"/>
    <w:rsid w:val="007434B1"/>
    <w:rsid w:val="0074366D"/>
    <w:rsid w:val="00744060"/>
    <w:rsid w:val="00744CE2"/>
    <w:rsid w:val="00745B0E"/>
    <w:rsid w:val="00745E66"/>
    <w:rsid w:val="0075017D"/>
    <w:rsid w:val="007502FC"/>
    <w:rsid w:val="007504AB"/>
    <w:rsid w:val="00751AD1"/>
    <w:rsid w:val="007522CB"/>
    <w:rsid w:val="00752A47"/>
    <w:rsid w:val="00752BC8"/>
    <w:rsid w:val="00753B76"/>
    <w:rsid w:val="00753D9E"/>
    <w:rsid w:val="00753FBB"/>
    <w:rsid w:val="007545D7"/>
    <w:rsid w:val="00754624"/>
    <w:rsid w:val="007548CF"/>
    <w:rsid w:val="007550C0"/>
    <w:rsid w:val="00755B83"/>
    <w:rsid w:val="00756A40"/>
    <w:rsid w:val="00756EBC"/>
    <w:rsid w:val="00756F7C"/>
    <w:rsid w:val="00757D60"/>
    <w:rsid w:val="00760384"/>
    <w:rsid w:val="007609AD"/>
    <w:rsid w:val="00762528"/>
    <w:rsid w:val="0076273E"/>
    <w:rsid w:val="0076304F"/>
    <w:rsid w:val="007633B5"/>
    <w:rsid w:val="00763436"/>
    <w:rsid w:val="00763B40"/>
    <w:rsid w:val="00763D22"/>
    <w:rsid w:val="00764197"/>
    <w:rsid w:val="0076505F"/>
    <w:rsid w:val="0076506D"/>
    <w:rsid w:val="00765847"/>
    <w:rsid w:val="00766115"/>
    <w:rsid w:val="007662A2"/>
    <w:rsid w:val="007662BB"/>
    <w:rsid w:val="00767AB2"/>
    <w:rsid w:val="00770568"/>
    <w:rsid w:val="0077077D"/>
    <w:rsid w:val="00770904"/>
    <w:rsid w:val="007709D4"/>
    <w:rsid w:val="00770E60"/>
    <w:rsid w:val="00771D5F"/>
    <w:rsid w:val="00773648"/>
    <w:rsid w:val="00773F60"/>
    <w:rsid w:val="00774491"/>
    <w:rsid w:val="00774E3F"/>
    <w:rsid w:val="00775667"/>
    <w:rsid w:val="007759DC"/>
    <w:rsid w:val="0077643D"/>
    <w:rsid w:val="007771B4"/>
    <w:rsid w:val="00777EA8"/>
    <w:rsid w:val="0078028E"/>
    <w:rsid w:val="007803A7"/>
    <w:rsid w:val="00780C33"/>
    <w:rsid w:val="0078123E"/>
    <w:rsid w:val="00781659"/>
    <w:rsid w:val="00781932"/>
    <w:rsid w:val="007819D2"/>
    <w:rsid w:val="00781DF5"/>
    <w:rsid w:val="00782365"/>
    <w:rsid w:val="007825E9"/>
    <w:rsid w:val="00783350"/>
    <w:rsid w:val="0078367F"/>
    <w:rsid w:val="0078376D"/>
    <w:rsid w:val="00783C5B"/>
    <w:rsid w:val="00784025"/>
    <w:rsid w:val="0078480B"/>
    <w:rsid w:val="007857AB"/>
    <w:rsid w:val="00785F81"/>
    <w:rsid w:val="00785FE8"/>
    <w:rsid w:val="0078689E"/>
    <w:rsid w:val="0078783F"/>
    <w:rsid w:val="00787A53"/>
    <w:rsid w:val="00790DA3"/>
    <w:rsid w:val="00791FCE"/>
    <w:rsid w:val="007924F0"/>
    <w:rsid w:val="00792996"/>
    <w:rsid w:val="007929A2"/>
    <w:rsid w:val="00792F06"/>
    <w:rsid w:val="00793964"/>
    <w:rsid w:val="00793A42"/>
    <w:rsid w:val="0079409D"/>
    <w:rsid w:val="007944F8"/>
    <w:rsid w:val="00794C7B"/>
    <w:rsid w:val="0079548A"/>
    <w:rsid w:val="0079699B"/>
    <w:rsid w:val="00796A39"/>
    <w:rsid w:val="00797000"/>
    <w:rsid w:val="00797202"/>
    <w:rsid w:val="00797422"/>
    <w:rsid w:val="00797487"/>
    <w:rsid w:val="00797597"/>
    <w:rsid w:val="007A0037"/>
    <w:rsid w:val="007A02AA"/>
    <w:rsid w:val="007A1866"/>
    <w:rsid w:val="007A1966"/>
    <w:rsid w:val="007A22B5"/>
    <w:rsid w:val="007A3CA4"/>
    <w:rsid w:val="007A497B"/>
    <w:rsid w:val="007A4F76"/>
    <w:rsid w:val="007A503D"/>
    <w:rsid w:val="007A5BAD"/>
    <w:rsid w:val="007A6022"/>
    <w:rsid w:val="007A6F78"/>
    <w:rsid w:val="007A719D"/>
    <w:rsid w:val="007A7382"/>
    <w:rsid w:val="007A7CEE"/>
    <w:rsid w:val="007A7EE2"/>
    <w:rsid w:val="007B02FB"/>
    <w:rsid w:val="007B0363"/>
    <w:rsid w:val="007B04FD"/>
    <w:rsid w:val="007B05CF"/>
    <w:rsid w:val="007B2675"/>
    <w:rsid w:val="007B3BD2"/>
    <w:rsid w:val="007B3E76"/>
    <w:rsid w:val="007B4104"/>
    <w:rsid w:val="007B559C"/>
    <w:rsid w:val="007B61F9"/>
    <w:rsid w:val="007B7AEF"/>
    <w:rsid w:val="007B7BC8"/>
    <w:rsid w:val="007C044D"/>
    <w:rsid w:val="007C0F09"/>
    <w:rsid w:val="007C0F54"/>
    <w:rsid w:val="007C0F8E"/>
    <w:rsid w:val="007C1A80"/>
    <w:rsid w:val="007C1E72"/>
    <w:rsid w:val="007C2FB9"/>
    <w:rsid w:val="007C36D7"/>
    <w:rsid w:val="007C3BD2"/>
    <w:rsid w:val="007C50E7"/>
    <w:rsid w:val="007C5C43"/>
    <w:rsid w:val="007C6A50"/>
    <w:rsid w:val="007C6A8D"/>
    <w:rsid w:val="007C6FCA"/>
    <w:rsid w:val="007C72ED"/>
    <w:rsid w:val="007C731E"/>
    <w:rsid w:val="007C7961"/>
    <w:rsid w:val="007C7AC9"/>
    <w:rsid w:val="007C7CAA"/>
    <w:rsid w:val="007C7E9C"/>
    <w:rsid w:val="007D10CE"/>
    <w:rsid w:val="007D1CA9"/>
    <w:rsid w:val="007D1CEE"/>
    <w:rsid w:val="007D2678"/>
    <w:rsid w:val="007D272C"/>
    <w:rsid w:val="007D28E7"/>
    <w:rsid w:val="007D2D53"/>
    <w:rsid w:val="007D3165"/>
    <w:rsid w:val="007D34E9"/>
    <w:rsid w:val="007D3670"/>
    <w:rsid w:val="007D549C"/>
    <w:rsid w:val="007D54D3"/>
    <w:rsid w:val="007D56DD"/>
    <w:rsid w:val="007D5813"/>
    <w:rsid w:val="007D5DA7"/>
    <w:rsid w:val="007D66F4"/>
    <w:rsid w:val="007D6A1F"/>
    <w:rsid w:val="007D6CC0"/>
    <w:rsid w:val="007E0065"/>
    <w:rsid w:val="007E081E"/>
    <w:rsid w:val="007E134C"/>
    <w:rsid w:val="007E1AF5"/>
    <w:rsid w:val="007E2121"/>
    <w:rsid w:val="007E2E4A"/>
    <w:rsid w:val="007E4705"/>
    <w:rsid w:val="007E47D3"/>
    <w:rsid w:val="007E4BC5"/>
    <w:rsid w:val="007E5CD7"/>
    <w:rsid w:val="007E60AC"/>
    <w:rsid w:val="007E702D"/>
    <w:rsid w:val="007E7368"/>
    <w:rsid w:val="007E7750"/>
    <w:rsid w:val="007E7F02"/>
    <w:rsid w:val="007F0235"/>
    <w:rsid w:val="007F0671"/>
    <w:rsid w:val="007F0FA5"/>
    <w:rsid w:val="007F146A"/>
    <w:rsid w:val="007F1779"/>
    <w:rsid w:val="007F2302"/>
    <w:rsid w:val="007F2A17"/>
    <w:rsid w:val="007F325E"/>
    <w:rsid w:val="007F3B61"/>
    <w:rsid w:val="007F3F7B"/>
    <w:rsid w:val="007F5368"/>
    <w:rsid w:val="007F6BEA"/>
    <w:rsid w:val="007F6E42"/>
    <w:rsid w:val="007F7176"/>
    <w:rsid w:val="007F719D"/>
    <w:rsid w:val="007F7644"/>
    <w:rsid w:val="007F7AE3"/>
    <w:rsid w:val="007F7C81"/>
    <w:rsid w:val="0080009B"/>
    <w:rsid w:val="00800209"/>
    <w:rsid w:val="00800979"/>
    <w:rsid w:val="008012DB"/>
    <w:rsid w:val="00801944"/>
    <w:rsid w:val="00802E30"/>
    <w:rsid w:val="0080317B"/>
    <w:rsid w:val="00803EC5"/>
    <w:rsid w:val="0080445B"/>
    <w:rsid w:val="00805F8A"/>
    <w:rsid w:val="00806577"/>
    <w:rsid w:val="00807634"/>
    <w:rsid w:val="00807CD2"/>
    <w:rsid w:val="00807DD3"/>
    <w:rsid w:val="008108BC"/>
    <w:rsid w:val="008109AB"/>
    <w:rsid w:val="00811464"/>
    <w:rsid w:val="00811D01"/>
    <w:rsid w:val="00812760"/>
    <w:rsid w:val="00812C18"/>
    <w:rsid w:val="00812EAC"/>
    <w:rsid w:val="00813638"/>
    <w:rsid w:val="00813BF0"/>
    <w:rsid w:val="00813EFC"/>
    <w:rsid w:val="00813F06"/>
    <w:rsid w:val="00813FCE"/>
    <w:rsid w:val="008144C9"/>
    <w:rsid w:val="00814558"/>
    <w:rsid w:val="008145E1"/>
    <w:rsid w:val="00815368"/>
    <w:rsid w:val="008153AC"/>
    <w:rsid w:val="00815601"/>
    <w:rsid w:val="008159B4"/>
    <w:rsid w:val="00815A79"/>
    <w:rsid w:val="00817AB0"/>
    <w:rsid w:val="00820384"/>
    <w:rsid w:val="00820D17"/>
    <w:rsid w:val="00820E39"/>
    <w:rsid w:val="00820E55"/>
    <w:rsid w:val="00821331"/>
    <w:rsid w:val="00821540"/>
    <w:rsid w:val="00821D12"/>
    <w:rsid w:val="008221D9"/>
    <w:rsid w:val="00822287"/>
    <w:rsid w:val="00822C4D"/>
    <w:rsid w:val="00822CAB"/>
    <w:rsid w:val="00822D04"/>
    <w:rsid w:val="00823B50"/>
    <w:rsid w:val="00823BEC"/>
    <w:rsid w:val="008242DF"/>
    <w:rsid w:val="00824B64"/>
    <w:rsid w:val="00824BA3"/>
    <w:rsid w:val="0082502B"/>
    <w:rsid w:val="00825115"/>
    <w:rsid w:val="008255EF"/>
    <w:rsid w:val="00825F13"/>
    <w:rsid w:val="00825FB7"/>
    <w:rsid w:val="008263FE"/>
    <w:rsid w:val="00826564"/>
    <w:rsid w:val="00826859"/>
    <w:rsid w:val="00827762"/>
    <w:rsid w:val="0082793B"/>
    <w:rsid w:val="008304A2"/>
    <w:rsid w:val="00830954"/>
    <w:rsid w:val="00831152"/>
    <w:rsid w:val="008313A8"/>
    <w:rsid w:val="00831CC8"/>
    <w:rsid w:val="00831CF7"/>
    <w:rsid w:val="0083495A"/>
    <w:rsid w:val="00834A8C"/>
    <w:rsid w:val="00834FF5"/>
    <w:rsid w:val="00835686"/>
    <w:rsid w:val="00836153"/>
    <w:rsid w:val="00837040"/>
    <w:rsid w:val="008370F7"/>
    <w:rsid w:val="00837191"/>
    <w:rsid w:val="008378DF"/>
    <w:rsid w:val="008402DB"/>
    <w:rsid w:val="0084037D"/>
    <w:rsid w:val="008408ED"/>
    <w:rsid w:val="00841339"/>
    <w:rsid w:val="008425A1"/>
    <w:rsid w:val="00842EEC"/>
    <w:rsid w:val="0084329B"/>
    <w:rsid w:val="008432E0"/>
    <w:rsid w:val="008434F8"/>
    <w:rsid w:val="00843637"/>
    <w:rsid w:val="00843DC2"/>
    <w:rsid w:val="008442BB"/>
    <w:rsid w:val="008449A1"/>
    <w:rsid w:val="00844C5A"/>
    <w:rsid w:val="00844F82"/>
    <w:rsid w:val="008453EB"/>
    <w:rsid w:val="00845D7D"/>
    <w:rsid w:val="008464FE"/>
    <w:rsid w:val="008468A4"/>
    <w:rsid w:val="008475FF"/>
    <w:rsid w:val="00847CE8"/>
    <w:rsid w:val="00847F3A"/>
    <w:rsid w:val="00850C2F"/>
    <w:rsid w:val="0085120E"/>
    <w:rsid w:val="008520AA"/>
    <w:rsid w:val="0085286A"/>
    <w:rsid w:val="00852B84"/>
    <w:rsid w:val="00852DF8"/>
    <w:rsid w:val="008535DF"/>
    <w:rsid w:val="00853B2E"/>
    <w:rsid w:val="00853EA6"/>
    <w:rsid w:val="00853FDE"/>
    <w:rsid w:val="008552DC"/>
    <w:rsid w:val="0085579E"/>
    <w:rsid w:val="00856620"/>
    <w:rsid w:val="00860557"/>
    <w:rsid w:val="00860AF2"/>
    <w:rsid w:val="00860F35"/>
    <w:rsid w:val="00861CC9"/>
    <w:rsid w:val="00861F76"/>
    <w:rsid w:val="00862112"/>
    <w:rsid w:val="008624D8"/>
    <w:rsid w:val="00863A1D"/>
    <w:rsid w:val="00863FA6"/>
    <w:rsid w:val="008645BD"/>
    <w:rsid w:val="00864AEC"/>
    <w:rsid w:val="00864D56"/>
    <w:rsid w:val="00865425"/>
    <w:rsid w:val="008655BA"/>
    <w:rsid w:val="0086661E"/>
    <w:rsid w:val="00866C9E"/>
    <w:rsid w:val="00867075"/>
    <w:rsid w:val="008678BB"/>
    <w:rsid w:val="00867FEB"/>
    <w:rsid w:val="0087006F"/>
    <w:rsid w:val="008705B9"/>
    <w:rsid w:val="00870797"/>
    <w:rsid w:val="00870A84"/>
    <w:rsid w:val="00870D85"/>
    <w:rsid w:val="00871824"/>
    <w:rsid w:val="008718EC"/>
    <w:rsid w:val="00871A17"/>
    <w:rsid w:val="00872070"/>
    <w:rsid w:val="008721B0"/>
    <w:rsid w:val="008725D5"/>
    <w:rsid w:val="00872A4B"/>
    <w:rsid w:val="00873297"/>
    <w:rsid w:val="008732AC"/>
    <w:rsid w:val="00873A0F"/>
    <w:rsid w:val="00873AAD"/>
    <w:rsid w:val="00873E42"/>
    <w:rsid w:val="008752AC"/>
    <w:rsid w:val="008752E1"/>
    <w:rsid w:val="00875622"/>
    <w:rsid w:val="0087584E"/>
    <w:rsid w:val="00876D5D"/>
    <w:rsid w:val="00876EBF"/>
    <w:rsid w:val="00877134"/>
    <w:rsid w:val="008777F6"/>
    <w:rsid w:val="00877D3A"/>
    <w:rsid w:val="00877EF5"/>
    <w:rsid w:val="0088037F"/>
    <w:rsid w:val="0088089C"/>
    <w:rsid w:val="00881087"/>
    <w:rsid w:val="008817BE"/>
    <w:rsid w:val="00881904"/>
    <w:rsid w:val="00882496"/>
    <w:rsid w:val="008833FA"/>
    <w:rsid w:val="008836A6"/>
    <w:rsid w:val="008839CF"/>
    <w:rsid w:val="00883C39"/>
    <w:rsid w:val="00884C38"/>
    <w:rsid w:val="00884DEA"/>
    <w:rsid w:val="00884F61"/>
    <w:rsid w:val="00885673"/>
    <w:rsid w:val="00885EDC"/>
    <w:rsid w:val="008872FD"/>
    <w:rsid w:val="0088749F"/>
    <w:rsid w:val="008874E1"/>
    <w:rsid w:val="00887989"/>
    <w:rsid w:val="00887D2C"/>
    <w:rsid w:val="00887E80"/>
    <w:rsid w:val="008905F5"/>
    <w:rsid w:val="00890EB0"/>
    <w:rsid w:val="00892210"/>
    <w:rsid w:val="008925DF"/>
    <w:rsid w:val="008927C2"/>
    <w:rsid w:val="00892A29"/>
    <w:rsid w:val="00892BB6"/>
    <w:rsid w:val="00893CA8"/>
    <w:rsid w:val="00894973"/>
    <w:rsid w:val="00895563"/>
    <w:rsid w:val="00895CB1"/>
    <w:rsid w:val="00896235"/>
    <w:rsid w:val="00896293"/>
    <w:rsid w:val="0089646A"/>
    <w:rsid w:val="008967B0"/>
    <w:rsid w:val="00896882"/>
    <w:rsid w:val="00897630"/>
    <w:rsid w:val="00897D6F"/>
    <w:rsid w:val="008A05E3"/>
    <w:rsid w:val="008A0C18"/>
    <w:rsid w:val="008A1306"/>
    <w:rsid w:val="008A1480"/>
    <w:rsid w:val="008A29CD"/>
    <w:rsid w:val="008A3875"/>
    <w:rsid w:val="008A3AFB"/>
    <w:rsid w:val="008A3C1A"/>
    <w:rsid w:val="008A4146"/>
    <w:rsid w:val="008A472F"/>
    <w:rsid w:val="008A49C6"/>
    <w:rsid w:val="008A4BA1"/>
    <w:rsid w:val="008A5B84"/>
    <w:rsid w:val="008B02B4"/>
    <w:rsid w:val="008B0A2E"/>
    <w:rsid w:val="008B0AA4"/>
    <w:rsid w:val="008B0B2E"/>
    <w:rsid w:val="008B0BAD"/>
    <w:rsid w:val="008B1661"/>
    <w:rsid w:val="008B1AC6"/>
    <w:rsid w:val="008B1B17"/>
    <w:rsid w:val="008B1E85"/>
    <w:rsid w:val="008B2292"/>
    <w:rsid w:val="008B22CE"/>
    <w:rsid w:val="008B24F1"/>
    <w:rsid w:val="008B2D33"/>
    <w:rsid w:val="008B32C9"/>
    <w:rsid w:val="008B355A"/>
    <w:rsid w:val="008B39A7"/>
    <w:rsid w:val="008B3A19"/>
    <w:rsid w:val="008B4BEB"/>
    <w:rsid w:val="008B4E28"/>
    <w:rsid w:val="008B586D"/>
    <w:rsid w:val="008B590C"/>
    <w:rsid w:val="008B7076"/>
    <w:rsid w:val="008B7E15"/>
    <w:rsid w:val="008C0140"/>
    <w:rsid w:val="008C0371"/>
    <w:rsid w:val="008C0540"/>
    <w:rsid w:val="008C0FFF"/>
    <w:rsid w:val="008C29C9"/>
    <w:rsid w:val="008C2D48"/>
    <w:rsid w:val="008C2F17"/>
    <w:rsid w:val="008C383A"/>
    <w:rsid w:val="008C38F2"/>
    <w:rsid w:val="008C426F"/>
    <w:rsid w:val="008C4634"/>
    <w:rsid w:val="008C5448"/>
    <w:rsid w:val="008C5583"/>
    <w:rsid w:val="008C69CA"/>
    <w:rsid w:val="008C6D58"/>
    <w:rsid w:val="008C6F24"/>
    <w:rsid w:val="008C73D1"/>
    <w:rsid w:val="008C74AF"/>
    <w:rsid w:val="008C77B7"/>
    <w:rsid w:val="008D04AD"/>
    <w:rsid w:val="008D086D"/>
    <w:rsid w:val="008D0AED"/>
    <w:rsid w:val="008D13D6"/>
    <w:rsid w:val="008D192F"/>
    <w:rsid w:val="008D197A"/>
    <w:rsid w:val="008D1A1B"/>
    <w:rsid w:val="008D1BFC"/>
    <w:rsid w:val="008D1C1F"/>
    <w:rsid w:val="008D1ED8"/>
    <w:rsid w:val="008D1FFB"/>
    <w:rsid w:val="008D2262"/>
    <w:rsid w:val="008D3258"/>
    <w:rsid w:val="008D3B53"/>
    <w:rsid w:val="008D4629"/>
    <w:rsid w:val="008D4A89"/>
    <w:rsid w:val="008D568B"/>
    <w:rsid w:val="008D5F16"/>
    <w:rsid w:val="008D60C4"/>
    <w:rsid w:val="008D6752"/>
    <w:rsid w:val="008D6E39"/>
    <w:rsid w:val="008D6ECF"/>
    <w:rsid w:val="008D6F26"/>
    <w:rsid w:val="008D73D5"/>
    <w:rsid w:val="008D7774"/>
    <w:rsid w:val="008D7A73"/>
    <w:rsid w:val="008E12D3"/>
    <w:rsid w:val="008E14FB"/>
    <w:rsid w:val="008E243B"/>
    <w:rsid w:val="008E259C"/>
    <w:rsid w:val="008E4456"/>
    <w:rsid w:val="008E49CA"/>
    <w:rsid w:val="008E5A24"/>
    <w:rsid w:val="008E6B1C"/>
    <w:rsid w:val="008E6E60"/>
    <w:rsid w:val="008E7D24"/>
    <w:rsid w:val="008F19C8"/>
    <w:rsid w:val="008F1A69"/>
    <w:rsid w:val="008F2930"/>
    <w:rsid w:val="008F33F6"/>
    <w:rsid w:val="008F37FB"/>
    <w:rsid w:val="008F3830"/>
    <w:rsid w:val="008F3D99"/>
    <w:rsid w:val="008F3F0F"/>
    <w:rsid w:val="008F3F9A"/>
    <w:rsid w:val="008F4132"/>
    <w:rsid w:val="008F4BB8"/>
    <w:rsid w:val="008F4C60"/>
    <w:rsid w:val="008F5233"/>
    <w:rsid w:val="008F5235"/>
    <w:rsid w:val="008F603D"/>
    <w:rsid w:val="008F6341"/>
    <w:rsid w:val="008F77C9"/>
    <w:rsid w:val="00900934"/>
    <w:rsid w:val="00900B82"/>
    <w:rsid w:val="009012FF"/>
    <w:rsid w:val="0090160D"/>
    <w:rsid w:val="00901BA4"/>
    <w:rsid w:val="009025D1"/>
    <w:rsid w:val="00902652"/>
    <w:rsid w:val="009033B5"/>
    <w:rsid w:val="00903B4B"/>
    <w:rsid w:val="0090412E"/>
    <w:rsid w:val="00904BA1"/>
    <w:rsid w:val="00904E4C"/>
    <w:rsid w:val="00905184"/>
    <w:rsid w:val="00905A4D"/>
    <w:rsid w:val="00905EBB"/>
    <w:rsid w:val="00905FFA"/>
    <w:rsid w:val="00906EEC"/>
    <w:rsid w:val="009073ED"/>
    <w:rsid w:val="009100C5"/>
    <w:rsid w:val="009103E6"/>
    <w:rsid w:val="00910430"/>
    <w:rsid w:val="00910769"/>
    <w:rsid w:val="00910F93"/>
    <w:rsid w:val="009116D7"/>
    <w:rsid w:val="009119E0"/>
    <w:rsid w:val="009124B0"/>
    <w:rsid w:val="00912AD4"/>
    <w:rsid w:val="0091307B"/>
    <w:rsid w:val="0091346F"/>
    <w:rsid w:val="0091370A"/>
    <w:rsid w:val="00914376"/>
    <w:rsid w:val="00914A13"/>
    <w:rsid w:val="00914D6A"/>
    <w:rsid w:val="009151A9"/>
    <w:rsid w:val="0091699D"/>
    <w:rsid w:val="0091710A"/>
    <w:rsid w:val="00917795"/>
    <w:rsid w:val="00917B22"/>
    <w:rsid w:val="0092211B"/>
    <w:rsid w:val="00922670"/>
    <w:rsid w:val="0092309B"/>
    <w:rsid w:val="0092316E"/>
    <w:rsid w:val="009233B4"/>
    <w:rsid w:val="0092373C"/>
    <w:rsid w:val="00924729"/>
    <w:rsid w:val="0092536B"/>
    <w:rsid w:val="0092561C"/>
    <w:rsid w:val="00925ADD"/>
    <w:rsid w:val="009266CC"/>
    <w:rsid w:val="00930149"/>
    <w:rsid w:val="00930448"/>
    <w:rsid w:val="0093079A"/>
    <w:rsid w:val="00932494"/>
    <w:rsid w:val="00933542"/>
    <w:rsid w:val="00933C95"/>
    <w:rsid w:val="00934ADD"/>
    <w:rsid w:val="00934E8E"/>
    <w:rsid w:val="00935742"/>
    <w:rsid w:val="00936969"/>
    <w:rsid w:val="00936A3E"/>
    <w:rsid w:val="00937008"/>
    <w:rsid w:val="00937709"/>
    <w:rsid w:val="00937887"/>
    <w:rsid w:val="00937D88"/>
    <w:rsid w:val="0094003F"/>
    <w:rsid w:val="009405A8"/>
    <w:rsid w:val="00940CD9"/>
    <w:rsid w:val="00941F83"/>
    <w:rsid w:val="00942283"/>
    <w:rsid w:val="009426C1"/>
    <w:rsid w:val="00943448"/>
    <w:rsid w:val="00943677"/>
    <w:rsid w:val="00943F12"/>
    <w:rsid w:val="00944A93"/>
    <w:rsid w:val="00945129"/>
    <w:rsid w:val="009452CD"/>
    <w:rsid w:val="00946308"/>
    <w:rsid w:val="00946540"/>
    <w:rsid w:val="0094785B"/>
    <w:rsid w:val="00947E6E"/>
    <w:rsid w:val="00950B0C"/>
    <w:rsid w:val="009510C7"/>
    <w:rsid w:val="00951B4C"/>
    <w:rsid w:val="00951DAA"/>
    <w:rsid w:val="00951F59"/>
    <w:rsid w:val="009524CB"/>
    <w:rsid w:val="0095257A"/>
    <w:rsid w:val="00952DD8"/>
    <w:rsid w:val="00952ECB"/>
    <w:rsid w:val="0095386E"/>
    <w:rsid w:val="00954A9D"/>
    <w:rsid w:val="00955075"/>
    <w:rsid w:val="0095586D"/>
    <w:rsid w:val="009560F3"/>
    <w:rsid w:val="0095625B"/>
    <w:rsid w:val="0095672F"/>
    <w:rsid w:val="00956C2F"/>
    <w:rsid w:val="00956CC4"/>
    <w:rsid w:val="00956E16"/>
    <w:rsid w:val="00956FCE"/>
    <w:rsid w:val="0095709F"/>
    <w:rsid w:val="009608CE"/>
    <w:rsid w:val="00960A32"/>
    <w:rsid w:val="00962BFF"/>
    <w:rsid w:val="009630C6"/>
    <w:rsid w:val="0096467C"/>
    <w:rsid w:val="00964C60"/>
    <w:rsid w:val="0096519E"/>
    <w:rsid w:val="0096673A"/>
    <w:rsid w:val="00966816"/>
    <w:rsid w:val="00966C49"/>
    <w:rsid w:val="00966CA5"/>
    <w:rsid w:val="00967328"/>
    <w:rsid w:val="00967F26"/>
    <w:rsid w:val="0097036B"/>
    <w:rsid w:val="00970A2D"/>
    <w:rsid w:val="00970B22"/>
    <w:rsid w:val="00971A42"/>
    <w:rsid w:val="00971A6B"/>
    <w:rsid w:val="00972E0D"/>
    <w:rsid w:val="009733A9"/>
    <w:rsid w:val="00973531"/>
    <w:rsid w:val="00974624"/>
    <w:rsid w:val="0097500F"/>
    <w:rsid w:val="009753B4"/>
    <w:rsid w:val="00975F47"/>
    <w:rsid w:val="00976EA7"/>
    <w:rsid w:val="0097774F"/>
    <w:rsid w:val="00980D89"/>
    <w:rsid w:val="0098163E"/>
    <w:rsid w:val="0098164A"/>
    <w:rsid w:val="0098170D"/>
    <w:rsid w:val="00981998"/>
    <w:rsid w:val="009821AF"/>
    <w:rsid w:val="009842C7"/>
    <w:rsid w:val="0098590E"/>
    <w:rsid w:val="00985A5D"/>
    <w:rsid w:val="00985E6D"/>
    <w:rsid w:val="00986010"/>
    <w:rsid w:val="00986802"/>
    <w:rsid w:val="00987177"/>
    <w:rsid w:val="00987615"/>
    <w:rsid w:val="009908F8"/>
    <w:rsid w:val="00990C4C"/>
    <w:rsid w:val="009911B2"/>
    <w:rsid w:val="00991528"/>
    <w:rsid w:val="00991673"/>
    <w:rsid w:val="009918A2"/>
    <w:rsid w:val="0099346B"/>
    <w:rsid w:val="00993518"/>
    <w:rsid w:val="009938FC"/>
    <w:rsid w:val="00993BA8"/>
    <w:rsid w:val="0099420E"/>
    <w:rsid w:val="00994210"/>
    <w:rsid w:val="00994865"/>
    <w:rsid w:val="00994B3E"/>
    <w:rsid w:val="00994F6E"/>
    <w:rsid w:val="00995288"/>
    <w:rsid w:val="00995E28"/>
    <w:rsid w:val="0099637A"/>
    <w:rsid w:val="0099698A"/>
    <w:rsid w:val="00997044"/>
    <w:rsid w:val="009976EE"/>
    <w:rsid w:val="0099787B"/>
    <w:rsid w:val="0099793C"/>
    <w:rsid w:val="00997F3C"/>
    <w:rsid w:val="009A0015"/>
    <w:rsid w:val="009A0C01"/>
    <w:rsid w:val="009A22D9"/>
    <w:rsid w:val="009A2803"/>
    <w:rsid w:val="009A294B"/>
    <w:rsid w:val="009A3139"/>
    <w:rsid w:val="009A365A"/>
    <w:rsid w:val="009A377F"/>
    <w:rsid w:val="009A421D"/>
    <w:rsid w:val="009A4566"/>
    <w:rsid w:val="009A4C66"/>
    <w:rsid w:val="009A5AA2"/>
    <w:rsid w:val="009A6292"/>
    <w:rsid w:val="009A6718"/>
    <w:rsid w:val="009B0285"/>
    <w:rsid w:val="009B1987"/>
    <w:rsid w:val="009B24F0"/>
    <w:rsid w:val="009B30BB"/>
    <w:rsid w:val="009B3767"/>
    <w:rsid w:val="009B3886"/>
    <w:rsid w:val="009B3C37"/>
    <w:rsid w:val="009B41A4"/>
    <w:rsid w:val="009B4237"/>
    <w:rsid w:val="009B47CF"/>
    <w:rsid w:val="009B509A"/>
    <w:rsid w:val="009B61CF"/>
    <w:rsid w:val="009B68B0"/>
    <w:rsid w:val="009B725A"/>
    <w:rsid w:val="009B7AC8"/>
    <w:rsid w:val="009B7C01"/>
    <w:rsid w:val="009C0A54"/>
    <w:rsid w:val="009C1618"/>
    <w:rsid w:val="009C1FAA"/>
    <w:rsid w:val="009C3937"/>
    <w:rsid w:val="009C4A18"/>
    <w:rsid w:val="009C6292"/>
    <w:rsid w:val="009C6749"/>
    <w:rsid w:val="009C6A57"/>
    <w:rsid w:val="009C6E71"/>
    <w:rsid w:val="009C7CE0"/>
    <w:rsid w:val="009C7FB7"/>
    <w:rsid w:val="009D0C8F"/>
    <w:rsid w:val="009D1C0A"/>
    <w:rsid w:val="009D1D07"/>
    <w:rsid w:val="009D2AC8"/>
    <w:rsid w:val="009D355F"/>
    <w:rsid w:val="009D4FB8"/>
    <w:rsid w:val="009D50DA"/>
    <w:rsid w:val="009D51B2"/>
    <w:rsid w:val="009D6848"/>
    <w:rsid w:val="009D6B59"/>
    <w:rsid w:val="009D75F4"/>
    <w:rsid w:val="009E0A37"/>
    <w:rsid w:val="009E0ECF"/>
    <w:rsid w:val="009E219B"/>
    <w:rsid w:val="009E2481"/>
    <w:rsid w:val="009E28F3"/>
    <w:rsid w:val="009E3877"/>
    <w:rsid w:val="009E41C1"/>
    <w:rsid w:val="009E47E6"/>
    <w:rsid w:val="009E4FCB"/>
    <w:rsid w:val="009E5598"/>
    <w:rsid w:val="009E57C8"/>
    <w:rsid w:val="009E6367"/>
    <w:rsid w:val="009F05A9"/>
    <w:rsid w:val="009F05C4"/>
    <w:rsid w:val="009F0740"/>
    <w:rsid w:val="009F098F"/>
    <w:rsid w:val="009F1074"/>
    <w:rsid w:val="009F1161"/>
    <w:rsid w:val="009F18F8"/>
    <w:rsid w:val="009F18F9"/>
    <w:rsid w:val="009F1CAA"/>
    <w:rsid w:val="009F286B"/>
    <w:rsid w:val="009F2F43"/>
    <w:rsid w:val="009F31E5"/>
    <w:rsid w:val="009F3699"/>
    <w:rsid w:val="009F3A3A"/>
    <w:rsid w:val="009F4BC9"/>
    <w:rsid w:val="009F4D40"/>
    <w:rsid w:val="009F4E2E"/>
    <w:rsid w:val="009F609B"/>
    <w:rsid w:val="009F64BC"/>
    <w:rsid w:val="009F65A6"/>
    <w:rsid w:val="009F73F8"/>
    <w:rsid w:val="009F763A"/>
    <w:rsid w:val="00A00726"/>
    <w:rsid w:val="00A00826"/>
    <w:rsid w:val="00A011FE"/>
    <w:rsid w:val="00A01BAC"/>
    <w:rsid w:val="00A0222D"/>
    <w:rsid w:val="00A0255F"/>
    <w:rsid w:val="00A0296B"/>
    <w:rsid w:val="00A03183"/>
    <w:rsid w:val="00A031A6"/>
    <w:rsid w:val="00A036D4"/>
    <w:rsid w:val="00A116C9"/>
    <w:rsid w:val="00A11CFA"/>
    <w:rsid w:val="00A12528"/>
    <w:rsid w:val="00A12555"/>
    <w:rsid w:val="00A13238"/>
    <w:rsid w:val="00A137FA"/>
    <w:rsid w:val="00A138E5"/>
    <w:rsid w:val="00A1454E"/>
    <w:rsid w:val="00A14B12"/>
    <w:rsid w:val="00A151ED"/>
    <w:rsid w:val="00A15D6D"/>
    <w:rsid w:val="00A1602A"/>
    <w:rsid w:val="00A16996"/>
    <w:rsid w:val="00A16B27"/>
    <w:rsid w:val="00A1762F"/>
    <w:rsid w:val="00A17A08"/>
    <w:rsid w:val="00A20D49"/>
    <w:rsid w:val="00A20F1F"/>
    <w:rsid w:val="00A216B8"/>
    <w:rsid w:val="00A22067"/>
    <w:rsid w:val="00A220B8"/>
    <w:rsid w:val="00A22739"/>
    <w:rsid w:val="00A22E6D"/>
    <w:rsid w:val="00A23BAA"/>
    <w:rsid w:val="00A23CFF"/>
    <w:rsid w:val="00A24DC6"/>
    <w:rsid w:val="00A254CA"/>
    <w:rsid w:val="00A25D55"/>
    <w:rsid w:val="00A26212"/>
    <w:rsid w:val="00A26369"/>
    <w:rsid w:val="00A26888"/>
    <w:rsid w:val="00A2736A"/>
    <w:rsid w:val="00A27DFE"/>
    <w:rsid w:val="00A30099"/>
    <w:rsid w:val="00A3024A"/>
    <w:rsid w:val="00A30453"/>
    <w:rsid w:val="00A30F73"/>
    <w:rsid w:val="00A325D7"/>
    <w:rsid w:val="00A326E0"/>
    <w:rsid w:val="00A326E6"/>
    <w:rsid w:val="00A32C35"/>
    <w:rsid w:val="00A33242"/>
    <w:rsid w:val="00A34254"/>
    <w:rsid w:val="00A343BD"/>
    <w:rsid w:val="00A35554"/>
    <w:rsid w:val="00A36A5D"/>
    <w:rsid w:val="00A36B9D"/>
    <w:rsid w:val="00A36E20"/>
    <w:rsid w:val="00A372B2"/>
    <w:rsid w:val="00A3788E"/>
    <w:rsid w:val="00A4028F"/>
    <w:rsid w:val="00A406DC"/>
    <w:rsid w:val="00A4279A"/>
    <w:rsid w:val="00A430CC"/>
    <w:rsid w:val="00A436E4"/>
    <w:rsid w:val="00A443CB"/>
    <w:rsid w:val="00A45774"/>
    <w:rsid w:val="00A45A1A"/>
    <w:rsid w:val="00A4650F"/>
    <w:rsid w:val="00A46962"/>
    <w:rsid w:val="00A47616"/>
    <w:rsid w:val="00A50762"/>
    <w:rsid w:val="00A5191B"/>
    <w:rsid w:val="00A519F2"/>
    <w:rsid w:val="00A51DA8"/>
    <w:rsid w:val="00A51F53"/>
    <w:rsid w:val="00A520C7"/>
    <w:rsid w:val="00A52CA5"/>
    <w:rsid w:val="00A53322"/>
    <w:rsid w:val="00A533E5"/>
    <w:rsid w:val="00A534FA"/>
    <w:rsid w:val="00A54E92"/>
    <w:rsid w:val="00A55A5D"/>
    <w:rsid w:val="00A5668F"/>
    <w:rsid w:val="00A56B51"/>
    <w:rsid w:val="00A57587"/>
    <w:rsid w:val="00A57BAE"/>
    <w:rsid w:val="00A6056E"/>
    <w:rsid w:val="00A6169C"/>
    <w:rsid w:val="00A61EF0"/>
    <w:rsid w:val="00A62031"/>
    <w:rsid w:val="00A626C4"/>
    <w:rsid w:val="00A62902"/>
    <w:rsid w:val="00A62921"/>
    <w:rsid w:val="00A62C46"/>
    <w:rsid w:val="00A62CAC"/>
    <w:rsid w:val="00A63356"/>
    <w:rsid w:val="00A63505"/>
    <w:rsid w:val="00A63E49"/>
    <w:rsid w:val="00A64631"/>
    <w:rsid w:val="00A64C34"/>
    <w:rsid w:val="00A64CDD"/>
    <w:rsid w:val="00A65583"/>
    <w:rsid w:val="00A65B12"/>
    <w:rsid w:val="00A6661C"/>
    <w:rsid w:val="00A67B30"/>
    <w:rsid w:val="00A722B7"/>
    <w:rsid w:val="00A72651"/>
    <w:rsid w:val="00A7347F"/>
    <w:rsid w:val="00A73864"/>
    <w:rsid w:val="00A73C77"/>
    <w:rsid w:val="00A73DE1"/>
    <w:rsid w:val="00A74BED"/>
    <w:rsid w:val="00A74C7E"/>
    <w:rsid w:val="00A76EE5"/>
    <w:rsid w:val="00A800F6"/>
    <w:rsid w:val="00A802FD"/>
    <w:rsid w:val="00A80CEB"/>
    <w:rsid w:val="00A81225"/>
    <w:rsid w:val="00A81902"/>
    <w:rsid w:val="00A830DC"/>
    <w:rsid w:val="00A835C2"/>
    <w:rsid w:val="00A8370C"/>
    <w:rsid w:val="00A83BE3"/>
    <w:rsid w:val="00A83FB7"/>
    <w:rsid w:val="00A84193"/>
    <w:rsid w:val="00A847E3"/>
    <w:rsid w:val="00A849CD"/>
    <w:rsid w:val="00A84BD1"/>
    <w:rsid w:val="00A85126"/>
    <w:rsid w:val="00A8537A"/>
    <w:rsid w:val="00A8633F"/>
    <w:rsid w:val="00A87022"/>
    <w:rsid w:val="00A90784"/>
    <w:rsid w:val="00A90841"/>
    <w:rsid w:val="00A908EF"/>
    <w:rsid w:val="00A90D0C"/>
    <w:rsid w:val="00A90ED1"/>
    <w:rsid w:val="00A92317"/>
    <w:rsid w:val="00A9277F"/>
    <w:rsid w:val="00A93318"/>
    <w:rsid w:val="00A93AD4"/>
    <w:rsid w:val="00A93CBB"/>
    <w:rsid w:val="00A93EC8"/>
    <w:rsid w:val="00A94184"/>
    <w:rsid w:val="00A94631"/>
    <w:rsid w:val="00A94A39"/>
    <w:rsid w:val="00A94FE6"/>
    <w:rsid w:val="00A95099"/>
    <w:rsid w:val="00A95AA8"/>
    <w:rsid w:val="00A96227"/>
    <w:rsid w:val="00A964E2"/>
    <w:rsid w:val="00A96964"/>
    <w:rsid w:val="00A96CCC"/>
    <w:rsid w:val="00A96E72"/>
    <w:rsid w:val="00A971C6"/>
    <w:rsid w:val="00A976C0"/>
    <w:rsid w:val="00A97D8D"/>
    <w:rsid w:val="00A97FD0"/>
    <w:rsid w:val="00AA02F7"/>
    <w:rsid w:val="00AA076E"/>
    <w:rsid w:val="00AA0790"/>
    <w:rsid w:val="00AA116B"/>
    <w:rsid w:val="00AA1438"/>
    <w:rsid w:val="00AA1F5A"/>
    <w:rsid w:val="00AA2557"/>
    <w:rsid w:val="00AA2CEB"/>
    <w:rsid w:val="00AA2ED6"/>
    <w:rsid w:val="00AA351A"/>
    <w:rsid w:val="00AA35AB"/>
    <w:rsid w:val="00AA4222"/>
    <w:rsid w:val="00AA61A6"/>
    <w:rsid w:val="00AA628F"/>
    <w:rsid w:val="00AA72BD"/>
    <w:rsid w:val="00AA72BE"/>
    <w:rsid w:val="00AA73EC"/>
    <w:rsid w:val="00AA765E"/>
    <w:rsid w:val="00AB000E"/>
    <w:rsid w:val="00AB0657"/>
    <w:rsid w:val="00AB094B"/>
    <w:rsid w:val="00AB099D"/>
    <w:rsid w:val="00AB0BB3"/>
    <w:rsid w:val="00AB168C"/>
    <w:rsid w:val="00AB170B"/>
    <w:rsid w:val="00AB303F"/>
    <w:rsid w:val="00AB3C1D"/>
    <w:rsid w:val="00AB3CA9"/>
    <w:rsid w:val="00AB3D4E"/>
    <w:rsid w:val="00AB40FE"/>
    <w:rsid w:val="00AB4230"/>
    <w:rsid w:val="00AB5295"/>
    <w:rsid w:val="00AB5AF3"/>
    <w:rsid w:val="00AB5F52"/>
    <w:rsid w:val="00AB6667"/>
    <w:rsid w:val="00AB686C"/>
    <w:rsid w:val="00AB7C5F"/>
    <w:rsid w:val="00AC02B0"/>
    <w:rsid w:val="00AC03FC"/>
    <w:rsid w:val="00AC0812"/>
    <w:rsid w:val="00AC0B5E"/>
    <w:rsid w:val="00AC1342"/>
    <w:rsid w:val="00AC1799"/>
    <w:rsid w:val="00AC1901"/>
    <w:rsid w:val="00AC20AB"/>
    <w:rsid w:val="00AC2A1E"/>
    <w:rsid w:val="00AC328E"/>
    <w:rsid w:val="00AC3C90"/>
    <w:rsid w:val="00AC429F"/>
    <w:rsid w:val="00AC46AA"/>
    <w:rsid w:val="00AC49D0"/>
    <w:rsid w:val="00AC4E96"/>
    <w:rsid w:val="00AC4F9A"/>
    <w:rsid w:val="00AC508E"/>
    <w:rsid w:val="00AC57FC"/>
    <w:rsid w:val="00AC67AE"/>
    <w:rsid w:val="00AD0D81"/>
    <w:rsid w:val="00AD1039"/>
    <w:rsid w:val="00AD1AA8"/>
    <w:rsid w:val="00AD2128"/>
    <w:rsid w:val="00AD2173"/>
    <w:rsid w:val="00AD2DDD"/>
    <w:rsid w:val="00AD3E96"/>
    <w:rsid w:val="00AD4087"/>
    <w:rsid w:val="00AD4C2F"/>
    <w:rsid w:val="00AD4F26"/>
    <w:rsid w:val="00AD4FF6"/>
    <w:rsid w:val="00AD6748"/>
    <w:rsid w:val="00AD68B3"/>
    <w:rsid w:val="00AD6AF8"/>
    <w:rsid w:val="00AD6E7D"/>
    <w:rsid w:val="00AD6FFB"/>
    <w:rsid w:val="00AD73D8"/>
    <w:rsid w:val="00AD7988"/>
    <w:rsid w:val="00AD7AF1"/>
    <w:rsid w:val="00AE00C5"/>
    <w:rsid w:val="00AE16CD"/>
    <w:rsid w:val="00AE1932"/>
    <w:rsid w:val="00AE1948"/>
    <w:rsid w:val="00AE1DCC"/>
    <w:rsid w:val="00AE359F"/>
    <w:rsid w:val="00AE36D4"/>
    <w:rsid w:val="00AE3985"/>
    <w:rsid w:val="00AE40E0"/>
    <w:rsid w:val="00AE4225"/>
    <w:rsid w:val="00AE4C66"/>
    <w:rsid w:val="00AE51B2"/>
    <w:rsid w:val="00AE559F"/>
    <w:rsid w:val="00AE7EBE"/>
    <w:rsid w:val="00AF0B2E"/>
    <w:rsid w:val="00AF0C3C"/>
    <w:rsid w:val="00AF0E6F"/>
    <w:rsid w:val="00AF167E"/>
    <w:rsid w:val="00AF27F7"/>
    <w:rsid w:val="00AF29D0"/>
    <w:rsid w:val="00AF2DFB"/>
    <w:rsid w:val="00AF2E5D"/>
    <w:rsid w:val="00AF3398"/>
    <w:rsid w:val="00AF3D00"/>
    <w:rsid w:val="00AF3EE2"/>
    <w:rsid w:val="00AF3F96"/>
    <w:rsid w:val="00AF4093"/>
    <w:rsid w:val="00AF4AC0"/>
    <w:rsid w:val="00AF6882"/>
    <w:rsid w:val="00AF6AF8"/>
    <w:rsid w:val="00AF6EE9"/>
    <w:rsid w:val="00AF7987"/>
    <w:rsid w:val="00AF7D27"/>
    <w:rsid w:val="00B00918"/>
    <w:rsid w:val="00B00C54"/>
    <w:rsid w:val="00B01C4E"/>
    <w:rsid w:val="00B02AF5"/>
    <w:rsid w:val="00B03C66"/>
    <w:rsid w:val="00B04191"/>
    <w:rsid w:val="00B0592C"/>
    <w:rsid w:val="00B059B6"/>
    <w:rsid w:val="00B05E64"/>
    <w:rsid w:val="00B05F70"/>
    <w:rsid w:val="00B065C7"/>
    <w:rsid w:val="00B06B89"/>
    <w:rsid w:val="00B06D45"/>
    <w:rsid w:val="00B070B3"/>
    <w:rsid w:val="00B07249"/>
    <w:rsid w:val="00B07BAC"/>
    <w:rsid w:val="00B07E48"/>
    <w:rsid w:val="00B106C5"/>
    <w:rsid w:val="00B107F0"/>
    <w:rsid w:val="00B10DD7"/>
    <w:rsid w:val="00B11049"/>
    <w:rsid w:val="00B11157"/>
    <w:rsid w:val="00B11234"/>
    <w:rsid w:val="00B11BB9"/>
    <w:rsid w:val="00B1250B"/>
    <w:rsid w:val="00B13238"/>
    <w:rsid w:val="00B13260"/>
    <w:rsid w:val="00B1369B"/>
    <w:rsid w:val="00B1376B"/>
    <w:rsid w:val="00B14301"/>
    <w:rsid w:val="00B14461"/>
    <w:rsid w:val="00B149F6"/>
    <w:rsid w:val="00B15687"/>
    <w:rsid w:val="00B16847"/>
    <w:rsid w:val="00B17556"/>
    <w:rsid w:val="00B1779D"/>
    <w:rsid w:val="00B177AB"/>
    <w:rsid w:val="00B203BC"/>
    <w:rsid w:val="00B2040B"/>
    <w:rsid w:val="00B20BB7"/>
    <w:rsid w:val="00B21C87"/>
    <w:rsid w:val="00B22177"/>
    <w:rsid w:val="00B22B4C"/>
    <w:rsid w:val="00B24139"/>
    <w:rsid w:val="00B2416B"/>
    <w:rsid w:val="00B24F15"/>
    <w:rsid w:val="00B252F5"/>
    <w:rsid w:val="00B25318"/>
    <w:rsid w:val="00B25D0E"/>
    <w:rsid w:val="00B265E2"/>
    <w:rsid w:val="00B26A4D"/>
    <w:rsid w:val="00B26D8E"/>
    <w:rsid w:val="00B30A66"/>
    <w:rsid w:val="00B31957"/>
    <w:rsid w:val="00B31EC0"/>
    <w:rsid w:val="00B32010"/>
    <w:rsid w:val="00B32258"/>
    <w:rsid w:val="00B3266F"/>
    <w:rsid w:val="00B33004"/>
    <w:rsid w:val="00B331C4"/>
    <w:rsid w:val="00B33718"/>
    <w:rsid w:val="00B33A80"/>
    <w:rsid w:val="00B33D31"/>
    <w:rsid w:val="00B34EB1"/>
    <w:rsid w:val="00B357E3"/>
    <w:rsid w:val="00B361A0"/>
    <w:rsid w:val="00B371F6"/>
    <w:rsid w:val="00B3742A"/>
    <w:rsid w:val="00B37981"/>
    <w:rsid w:val="00B37CB6"/>
    <w:rsid w:val="00B40469"/>
    <w:rsid w:val="00B408AC"/>
    <w:rsid w:val="00B40C44"/>
    <w:rsid w:val="00B40F72"/>
    <w:rsid w:val="00B4175D"/>
    <w:rsid w:val="00B41840"/>
    <w:rsid w:val="00B42722"/>
    <w:rsid w:val="00B42918"/>
    <w:rsid w:val="00B429E1"/>
    <w:rsid w:val="00B43262"/>
    <w:rsid w:val="00B4355D"/>
    <w:rsid w:val="00B435FA"/>
    <w:rsid w:val="00B440C7"/>
    <w:rsid w:val="00B450D6"/>
    <w:rsid w:val="00B4511B"/>
    <w:rsid w:val="00B455B5"/>
    <w:rsid w:val="00B45C07"/>
    <w:rsid w:val="00B45D9F"/>
    <w:rsid w:val="00B4650B"/>
    <w:rsid w:val="00B46A15"/>
    <w:rsid w:val="00B47770"/>
    <w:rsid w:val="00B50D18"/>
    <w:rsid w:val="00B50DD9"/>
    <w:rsid w:val="00B517A6"/>
    <w:rsid w:val="00B5181C"/>
    <w:rsid w:val="00B530B4"/>
    <w:rsid w:val="00B53569"/>
    <w:rsid w:val="00B53803"/>
    <w:rsid w:val="00B539B5"/>
    <w:rsid w:val="00B547FF"/>
    <w:rsid w:val="00B5517C"/>
    <w:rsid w:val="00B55A71"/>
    <w:rsid w:val="00B55E84"/>
    <w:rsid w:val="00B5681D"/>
    <w:rsid w:val="00B5747E"/>
    <w:rsid w:val="00B61130"/>
    <w:rsid w:val="00B61507"/>
    <w:rsid w:val="00B6181C"/>
    <w:rsid w:val="00B61F33"/>
    <w:rsid w:val="00B61F6A"/>
    <w:rsid w:val="00B62CF3"/>
    <w:rsid w:val="00B6332D"/>
    <w:rsid w:val="00B63C67"/>
    <w:rsid w:val="00B63F77"/>
    <w:rsid w:val="00B64036"/>
    <w:rsid w:val="00B640CD"/>
    <w:rsid w:val="00B64408"/>
    <w:rsid w:val="00B64C68"/>
    <w:rsid w:val="00B64F21"/>
    <w:rsid w:val="00B64FDB"/>
    <w:rsid w:val="00B65330"/>
    <w:rsid w:val="00B658FC"/>
    <w:rsid w:val="00B66107"/>
    <w:rsid w:val="00B6629B"/>
    <w:rsid w:val="00B668B7"/>
    <w:rsid w:val="00B66FCB"/>
    <w:rsid w:val="00B6748F"/>
    <w:rsid w:val="00B7110E"/>
    <w:rsid w:val="00B71275"/>
    <w:rsid w:val="00B71626"/>
    <w:rsid w:val="00B7177A"/>
    <w:rsid w:val="00B7196A"/>
    <w:rsid w:val="00B719EF"/>
    <w:rsid w:val="00B71D6B"/>
    <w:rsid w:val="00B72634"/>
    <w:rsid w:val="00B72CA7"/>
    <w:rsid w:val="00B732A5"/>
    <w:rsid w:val="00B738BE"/>
    <w:rsid w:val="00B74760"/>
    <w:rsid w:val="00B75C19"/>
    <w:rsid w:val="00B75D97"/>
    <w:rsid w:val="00B76842"/>
    <w:rsid w:val="00B76CBC"/>
    <w:rsid w:val="00B77BF0"/>
    <w:rsid w:val="00B80632"/>
    <w:rsid w:val="00B80B80"/>
    <w:rsid w:val="00B81A87"/>
    <w:rsid w:val="00B81D15"/>
    <w:rsid w:val="00B82499"/>
    <w:rsid w:val="00B8253A"/>
    <w:rsid w:val="00B82B5C"/>
    <w:rsid w:val="00B82F66"/>
    <w:rsid w:val="00B8338C"/>
    <w:rsid w:val="00B835B0"/>
    <w:rsid w:val="00B8374B"/>
    <w:rsid w:val="00B83791"/>
    <w:rsid w:val="00B83980"/>
    <w:rsid w:val="00B83EAA"/>
    <w:rsid w:val="00B840E2"/>
    <w:rsid w:val="00B84355"/>
    <w:rsid w:val="00B846BC"/>
    <w:rsid w:val="00B846C8"/>
    <w:rsid w:val="00B849E1"/>
    <w:rsid w:val="00B84CA4"/>
    <w:rsid w:val="00B851C7"/>
    <w:rsid w:val="00B85559"/>
    <w:rsid w:val="00B86664"/>
    <w:rsid w:val="00B873C7"/>
    <w:rsid w:val="00B874AD"/>
    <w:rsid w:val="00B904CB"/>
    <w:rsid w:val="00B9056C"/>
    <w:rsid w:val="00B9061B"/>
    <w:rsid w:val="00B906DC"/>
    <w:rsid w:val="00B90F4E"/>
    <w:rsid w:val="00B9106D"/>
    <w:rsid w:val="00B91131"/>
    <w:rsid w:val="00B9157D"/>
    <w:rsid w:val="00B9272D"/>
    <w:rsid w:val="00B92A92"/>
    <w:rsid w:val="00B93ACA"/>
    <w:rsid w:val="00B948F6"/>
    <w:rsid w:val="00B94D8B"/>
    <w:rsid w:val="00B957E8"/>
    <w:rsid w:val="00B963BD"/>
    <w:rsid w:val="00B96740"/>
    <w:rsid w:val="00B9696F"/>
    <w:rsid w:val="00B96F83"/>
    <w:rsid w:val="00B97589"/>
    <w:rsid w:val="00B97D27"/>
    <w:rsid w:val="00BA0158"/>
    <w:rsid w:val="00BA021E"/>
    <w:rsid w:val="00BA02FD"/>
    <w:rsid w:val="00BA0300"/>
    <w:rsid w:val="00BA0447"/>
    <w:rsid w:val="00BA0E3F"/>
    <w:rsid w:val="00BA0EB1"/>
    <w:rsid w:val="00BA17DB"/>
    <w:rsid w:val="00BA1A6D"/>
    <w:rsid w:val="00BA263F"/>
    <w:rsid w:val="00BA281A"/>
    <w:rsid w:val="00BA2A48"/>
    <w:rsid w:val="00BA3949"/>
    <w:rsid w:val="00BA42A2"/>
    <w:rsid w:val="00BA460E"/>
    <w:rsid w:val="00BA4639"/>
    <w:rsid w:val="00BA4954"/>
    <w:rsid w:val="00BA498D"/>
    <w:rsid w:val="00BA5317"/>
    <w:rsid w:val="00BA5AFF"/>
    <w:rsid w:val="00BA600F"/>
    <w:rsid w:val="00BA63B1"/>
    <w:rsid w:val="00BA6DB3"/>
    <w:rsid w:val="00BB02C8"/>
    <w:rsid w:val="00BB042F"/>
    <w:rsid w:val="00BB0D94"/>
    <w:rsid w:val="00BB22E9"/>
    <w:rsid w:val="00BB28F3"/>
    <w:rsid w:val="00BB2957"/>
    <w:rsid w:val="00BB3398"/>
    <w:rsid w:val="00BB34C9"/>
    <w:rsid w:val="00BB37F6"/>
    <w:rsid w:val="00BB39FF"/>
    <w:rsid w:val="00BB4521"/>
    <w:rsid w:val="00BB463B"/>
    <w:rsid w:val="00BB4D56"/>
    <w:rsid w:val="00BB51B4"/>
    <w:rsid w:val="00BB538B"/>
    <w:rsid w:val="00BB58C6"/>
    <w:rsid w:val="00BB5DEE"/>
    <w:rsid w:val="00BB6DCC"/>
    <w:rsid w:val="00BC0719"/>
    <w:rsid w:val="00BC11BA"/>
    <w:rsid w:val="00BC14C5"/>
    <w:rsid w:val="00BC1773"/>
    <w:rsid w:val="00BC27DE"/>
    <w:rsid w:val="00BC3253"/>
    <w:rsid w:val="00BC345A"/>
    <w:rsid w:val="00BC4015"/>
    <w:rsid w:val="00BC405B"/>
    <w:rsid w:val="00BC4152"/>
    <w:rsid w:val="00BC4573"/>
    <w:rsid w:val="00BC4F37"/>
    <w:rsid w:val="00BC5AF3"/>
    <w:rsid w:val="00BC67D4"/>
    <w:rsid w:val="00BC6BD4"/>
    <w:rsid w:val="00BC782B"/>
    <w:rsid w:val="00BD00C8"/>
    <w:rsid w:val="00BD0625"/>
    <w:rsid w:val="00BD2861"/>
    <w:rsid w:val="00BD2C3D"/>
    <w:rsid w:val="00BD337E"/>
    <w:rsid w:val="00BD37DF"/>
    <w:rsid w:val="00BD38EA"/>
    <w:rsid w:val="00BD3DA4"/>
    <w:rsid w:val="00BD4A67"/>
    <w:rsid w:val="00BD5858"/>
    <w:rsid w:val="00BD5AAD"/>
    <w:rsid w:val="00BD79F6"/>
    <w:rsid w:val="00BE05FD"/>
    <w:rsid w:val="00BE087D"/>
    <w:rsid w:val="00BE11EE"/>
    <w:rsid w:val="00BE139A"/>
    <w:rsid w:val="00BE13F8"/>
    <w:rsid w:val="00BE24A5"/>
    <w:rsid w:val="00BE2D92"/>
    <w:rsid w:val="00BE2FB5"/>
    <w:rsid w:val="00BE3A13"/>
    <w:rsid w:val="00BE40CE"/>
    <w:rsid w:val="00BE462A"/>
    <w:rsid w:val="00BE548D"/>
    <w:rsid w:val="00BE55B5"/>
    <w:rsid w:val="00BE5926"/>
    <w:rsid w:val="00BE606A"/>
    <w:rsid w:val="00BE636E"/>
    <w:rsid w:val="00BE7479"/>
    <w:rsid w:val="00BE7A33"/>
    <w:rsid w:val="00BF02FE"/>
    <w:rsid w:val="00BF0D32"/>
    <w:rsid w:val="00BF17A4"/>
    <w:rsid w:val="00BF22DC"/>
    <w:rsid w:val="00BF272B"/>
    <w:rsid w:val="00BF2A63"/>
    <w:rsid w:val="00BF2D40"/>
    <w:rsid w:val="00BF2D90"/>
    <w:rsid w:val="00BF2DAD"/>
    <w:rsid w:val="00BF2F9A"/>
    <w:rsid w:val="00BF3256"/>
    <w:rsid w:val="00BF3327"/>
    <w:rsid w:val="00BF3EAF"/>
    <w:rsid w:val="00BF3F6F"/>
    <w:rsid w:val="00BF4686"/>
    <w:rsid w:val="00BF4B13"/>
    <w:rsid w:val="00BF4F6C"/>
    <w:rsid w:val="00BF55BC"/>
    <w:rsid w:val="00BF59B1"/>
    <w:rsid w:val="00BF6490"/>
    <w:rsid w:val="00BF65CD"/>
    <w:rsid w:val="00BF6B35"/>
    <w:rsid w:val="00BF7625"/>
    <w:rsid w:val="00C00574"/>
    <w:rsid w:val="00C005A4"/>
    <w:rsid w:val="00C00DDE"/>
    <w:rsid w:val="00C02BC1"/>
    <w:rsid w:val="00C02BCB"/>
    <w:rsid w:val="00C03640"/>
    <w:rsid w:val="00C038D4"/>
    <w:rsid w:val="00C04272"/>
    <w:rsid w:val="00C04A94"/>
    <w:rsid w:val="00C051AB"/>
    <w:rsid w:val="00C05B76"/>
    <w:rsid w:val="00C05ED9"/>
    <w:rsid w:val="00C06687"/>
    <w:rsid w:val="00C06AF7"/>
    <w:rsid w:val="00C06F2F"/>
    <w:rsid w:val="00C0765B"/>
    <w:rsid w:val="00C1229C"/>
    <w:rsid w:val="00C12D33"/>
    <w:rsid w:val="00C13A35"/>
    <w:rsid w:val="00C14013"/>
    <w:rsid w:val="00C14223"/>
    <w:rsid w:val="00C142C9"/>
    <w:rsid w:val="00C14474"/>
    <w:rsid w:val="00C144D6"/>
    <w:rsid w:val="00C15B91"/>
    <w:rsid w:val="00C15F77"/>
    <w:rsid w:val="00C1640B"/>
    <w:rsid w:val="00C16A46"/>
    <w:rsid w:val="00C17178"/>
    <w:rsid w:val="00C17294"/>
    <w:rsid w:val="00C17506"/>
    <w:rsid w:val="00C17640"/>
    <w:rsid w:val="00C21072"/>
    <w:rsid w:val="00C21516"/>
    <w:rsid w:val="00C21652"/>
    <w:rsid w:val="00C21F36"/>
    <w:rsid w:val="00C22328"/>
    <w:rsid w:val="00C22512"/>
    <w:rsid w:val="00C233D7"/>
    <w:rsid w:val="00C23D37"/>
    <w:rsid w:val="00C24090"/>
    <w:rsid w:val="00C250B9"/>
    <w:rsid w:val="00C25A72"/>
    <w:rsid w:val="00C25B93"/>
    <w:rsid w:val="00C26163"/>
    <w:rsid w:val="00C3025E"/>
    <w:rsid w:val="00C302E3"/>
    <w:rsid w:val="00C315A7"/>
    <w:rsid w:val="00C32353"/>
    <w:rsid w:val="00C33169"/>
    <w:rsid w:val="00C35DF5"/>
    <w:rsid w:val="00C37877"/>
    <w:rsid w:val="00C37A58"/>
    <w:rsid w:val="00C37CDB"/>
    <w:rsid w:val="00C37EDC"/>
    <w:rsid w:val="00C37F9C"/>
    <w:rsid w:val="00C37FC7"/>
    <w:rsid w:val="00C40500"/>
    <w:rsid w:val="00C40774"/>
    <w:rsid w:val="00C4109C"/>
    <w:rsid w:val="00C410A3"/>
    <w:rsid w:val="00C421C1"/>
    <w:rsid w:val="00C44B6F"/>
    <w:rsid w:val="00C44ED8"/>
    <w:rsid w:val="00C45323"/>
    <w:rsid w:val="00C45734"/>
    <w:rsid w:val="00C4584D"/>
    <w:rsid w:val="00C45F06"/>
    <w:rsid w:val="00C45F26"/>
    <w:rsid w:val="00C4660B"/>
    <w:rsid w:val="00C467C0"/>
    <w:rsid w:val="00C46C9C"/>
    <w:rsid w:val="00C46F95"/>
    <w:rsid w:val="00C4715A"/>
    <w:rsid w:val="00C4730B"/>
    <w:rsid w:val="00C47353"/>
    <w:rsid w:val="00C50C6F"/>
    <w:rsid w:val="00C50FF4"/>
    <w:rsid w:val="00C51C0F"/>
    <w:rsid w:val="00C51DE8"/>
    <w:rsid w:val="00C52F88"/>
    <w:rsid w:val="00C52FD2"/>
    <w:rsid w:val="00C53D88"/>
    <w:rsid w:val="00C53DE0"/>
    <w:rsid w:val="00C53DFA"/>
    <w:rsid w:val="00C53E1F"/>
    <w:rsid w:val="00C546C1"/>
    <w:rsid w:val="00C54775"/>
    <w:rsid w:val="00C547E2"/>
    <w:rsid w:val="00C54D36"/>
    <w:rsid w:val="00C56731"/>
    <w:rsid w:val="00C57481"/>
    <w:rsid w:val="00C604F3"/>
    <w:rsid w:val="00C60689"/>
    <w:rsid w:val="00C620DA"/>
    <w:rsid w:val="00C62AC2"/>
    <w:rsid w:val="00C636A4"/>
    <w:rsid w:val="00C638E1"/>
    <w:rsid w:val="00C641E9"/>
    <w:rsid w:val="00C64E88"/>
    <w:rsid w:val="00C65E69"/>
    <w:rsid w:val="00C66017"/>
    <w:rsid w:val="00C6671F"/>
    <w:rsid w:val="00C676A9"/>
    <w:rsid w:val="00C67760"/>
    <w:rsid w:val="00C7059C"/>
    <w:rsid w:val="00C70A6C"/>
    <w:rsid w:val="00C71080"/>
    <w:rsid w:val="00C711A3"/>
    <w:rsid w:val="00C73164"/>
    <w:rsid w:val="00C734E8"/>
    <w:rsid w:val="00C740DE"/>
    <w:rsid w:val="00C74876"/>
    <w:rsid w:val="00C74D0A"/>
    <w:rsid w:val="00C7557C"/>
    <w:rsid w:val="00C75A0A"/>
    <w:rsid w:val="00C76521"/>
    <w:rsid w:val="00C767C7"/>
    <w:rsid w:val="00C77551"/>
    <w:rsid w:val="00C8090B"/>
    <w:rsid w:val="00C80FB6"/>
    <w:rsid w:val="00C81455"/>
    <w:rsid w:val="00C8149C"/>
    <w:rsid w:val="00C81598"/>
    <w:rsid w:val="00C8183C"/>
    <w:rsid w:val="00C8216A"/>
    <w:rsid w:val="00C823F7"/>
    <w:rsid w:val="00C8272E"/>
    <w:rsid w:val="00C8290F"/>
    <w:rsid w:val="00C82C17"/>
    <w:rsid w:val="00C8333D"/>
    <w:rsid w:val="00C83953"/>
    <w:rsid w:val="00C839C9"/>
    <w:rsid w:val="00C840DB"/>
    <w:rsid w:val="00C8422D"/>
    <w:rsid w:val="00C84721"/>
    <w:rsid w:val="00C85255"/>
    <w:rsid w:val="00C85C73"/>
    <w:rsid w:val="00C86882"/>
    <w:rsid w:val="00C87023"/>
    <w:rsid w:val="00C872EE"/>
    <w:rsid w:val="00C907CE"/>
    <w:rsid w:val="00C90E96"/>
    <w:rsid w:val="00C91138"/>
    <w:rsid w:val="00C920C5"/>
    <w:rsid w:val="00C92409"/>
    <w:rsid w:val="00C92CD8"/>
    <w:rsid w:val="00C930FA"/>
    <w:rsid w:val="00C93177"/>
    <w:rsid w:val="00C93CA5"/>
    <w:rsid w:val="00C943FC"/>
    <w:rsid w:val="00C94F07"/>
    <w:rsid w:val="00C95838"/>
    <w:rsid w:val="00C95D33"/>
    <w:rsid w:val="00C967B1"/>
    <w:rsid w:val="00C96FAE"/>
    <w:rsid w:val="00C97412"/>
    <w:rsid w:val="00C97B84"/>
    <w:rsid w:val="00C97BCF"/>
    <w:rsid w:val="00C97FDD"/>
    <w:rsid w:val="00CA0805"/>
    <w:rsid w:val="00CA0FCE"/>
    <w:rsid w:val="00CA11B8"/>
    <w:rsid w:val="00CA1579"/>
    <w:rsid w:val="00CA35C3"/>
    <w:rsid w:val="00CA390F"/>
    <w:rsid w:val="00CA3A2F"/>
    <w:rsid w:val="00CA4298"/>
    <w:rsid w:val="00CA4308"/>
    <w:rsid w:val="00CA45D2"/>
    <w:rsid w:val="00CA4C1A"/>
    <w:rsid w:val="00CA4D8B"/>
    <w:rsid w:val="00CA4E6C"/>
    <w:rsid w:val="00CA547C"/>
    <w:rsid w:val="00CA56A7"/>
    <w:rsid w:val="00CA58E1"/>
    <w:rsid w:val="00CA6042"/>
    <w:rsid w:val="00CA6CE3"/>
    <w:rsid w:val="00CA73DF"/>
    <w:rsid w:val="00CA764F"/>
    <w:rsid w:val="00CA78BD"/>
    <w:rsid w:val="00CB1326"/>
    <w:rsid w:val="00CB1496"/>
    <w:rsid w:val="00CB1E12"/>
    <w:rsid w:val="00CB3872"/>
    <w:rsid w:val="00CB3EBD"/>
    <w:rsid w:val="00CB49B5"/>
    <w:rsid w:val="00CB49D3"/>
    <w:rsid w:val="00CB4B5E"/>
    <w:rsid w:val="00CB5131"/>
    <w:rsid w:val="00CB63C8"/>
    <w:rsid w:val="00CB659A"/>
    <w:rsid w:val="00CB71EE"/>
    <w:rsid w:val="00CB71F5"/>
    <w:rsid w:val="00CB770F"/>
    <w:rsid w:val="00CC037D"/>
    <w:rsid w:val="00CC0921"/>
    <w:rsid w:val="00CC0BF7"/>
    <w:rsid w:val="00CC0C64"/>
    <w:rsid w:val="00CC11F3"/>
    <w:rsid w:val="00CC1756"/>
    <w:rsid w:val="00CC19DC"/>
    <w:rsid w:val="00CC2377"/>
    <w:rsid w:val="00CC24BE"/>
    <w:rsid w:val="00CC2A66"/>
    <w:rsid w:val="00CC2B77"/>
    <w:rsid w:val="00CC2CD3"/>
    <w:rsid w:val="00CC2FA6"/>
    <w:rsid w:val="00CC3C62"/>
    <w:rsid w:val="00CC41EE"/>
    <w:rsid w:val="00CC422A"/>
    <w:rsid w:val="00CC4463"/>
    <w:rsid w:val="00CC44CF"/>
    <w:rsid w:val="00CC4D7A"/>
    <w:rsid w:val="00CC510B"/>
    <w:rsid w:val="00CC5FA6"/>
    <w:rsid w:val="00CC64A5"/>
    <w:rsid w:val="00CD000E"/>
    <w:rsid w:val="00CD0A0D"/>
    <w:rsid w:val="00CD0A38"/>
    <w:rsid w:val="00CD0E1F"/>
    <w:rsid w:val="00CD1CFB"/>
    <w:rsid w:val="00CD4280"/>
    <w:rsid w:val="00CD49FD"/>
    <w:rsid w:val="00CD4E11"/>
    <w:rsid w:val="00CD4E24"/>
    <w:rsid w:val="00CD559B"/>
    <w:rsid w:val="00CD5DEB"/>
    <w:rsid w:val="00CD5FAD"/>
    <w:rsid w:val="00CD5FB7"/>
    <w:rsid w:val="00CD6CDB"/>
    <w:rsid w:val="00CD6D99"/>
    <w:rsid w:val="00CD7F8E"/>
    <w:rsid w:val="00CE080E"/>
    <w:rsid w:val="00CE143F"/>
    <w:rsid w:val="00CE157C"/>
    <w:rsid w:val="00CE1BE4"/>
    <w:rsid w:val="00CE1C8C"/>
    <w:rsid w:val="00CE2658"/>
    <w:rsid w:val="00CE29C9"/>
    <w:rsid w:val="00CE2E42"/>
    <w:rsid w:val="00CE3F74"/>
    <w:rsid w:val="00CE4DAE"/>
    <w:rsid w:val="00CE50C4"/>
    <w:rsid w:val="00CE55F8"/>
    <w:rsid w:val="00CE5952"/>
    <w:rsid w:val="00CE5AB4"/>
    <w:rsid w:val="00CE7722"/>
    <w:rsid w:val="00CE7886"/>
    <w:rsid w:val="00CE7B75"/>
    <w:rsid w:val="00CF0492"/>
    <w:rsid w:val="00CF0510"/>
    <w:rsid w:val="00CF09A8"/>
    <w:rsid w:val="00CF0B70"/>
    <w:rsid w:val="00CF15D2"/>
    <w:rsid w:val="00CF1745"/>
    <w:rsid w:val="00CF27F8"/>
    <w:rsid w:val="00CF28E2"/>
    <w:rsid w:val="00CF2DA5"/>
    <w:rsid w:val="00CF2E70"/>
    <w:rsid w:val="00CF4636"/>
    <w:rsid w:val="00CF4EDD"/>
    <w:rsid w:val="00CF4FC4"/>
    <w:rsid w:val="00CF5772"/>
    <w:rsid w:val="00CF59CB"/>
    <w:rsid w:val="00CF756A"/>
    <w:rsid w:val="00D00298"/>
    <w:rsid w:val="00D00731"/>
    <w:rsid w:val="00D00815"/>
    <w:rsid w:val="00D00F28"/>
    <w:rsid w:val="00D022CA"/>
    <w:rsid w:val="00D0249D"/>
    <w:rsid w:val="00D02509"/>
    <w:rsid w:val="00D02C9F"/>
    <w:rsid w:val="00D02D6E"/>
    <w:rsid w:val="00D037F2"/>
    <w:rsid w:val="00D03BEC"/>
    <w:rsid w:val="00D04795"/>
    <w:rsid w:val="00D05954"/>
    <w:rsid w:val="00D05CAD"/>
    <w:rsid w:val="00D06572"/>
    <w:rsid w:val="00D06F2B"/>
    <w:rsid w:val="00D072AE"/>
    <w:rsid w:val="00D079C6"/>
    <w:rsid w:val="00D07ABB"/>
    <w:rsid w:val="00D07BA3"/>
    <w:rsid w:val="00D10891"/>
    <w:rsid w:val="00D12FA6"/>
    <w:rsid w:val="00D13BB1"/>
    <w:rsid w:val="00D14785"/>
    <w:rsid w:val="00D14A8A"/>
    <w:rsid w:val="00D14BC3"/>
    <w:rsid w:val="00D14CE8"/>
    <w:rsid w:val="00D1541D"/>
    <w:rsid w:val="00D16B27"/>
    <w:rsid w:val="00D1739B"/>
    <w:rsid w:val="00D17B81"/>
    <w:rsid w:val="00D21621"/>
    <w:rsid w:val="00D21C76"/>
    <w:rsid w:val="00D22D3D"/>
    <w:rsid w:val="00D23547"/>
    <w:rsid w:val="00D23810"/>
    <w:rsid w:val="00D240C9"/>
    <w:rsid w:val="00D254DA"/>
    <w:rsid w:val="00D2564D"/>
    <w:rsid w:val="00D25779"/>
    <w:rsid w:val="00D25ADA"/>
    <w:rsid w:val="00D266F1"/>
    <w:rsid w:val="00D26A67"/>
    <w:rsid w:val="00D2793D"/>
    <w:rsid w:val="00D304E6"/>
    <w:rsid w:val="00D31AE5"/>
    <w:rsid w:val="00D31E2A"/>
    <w:rsid w:val="00D3305F"/>
    <w:rsid w:val="00D33390"/>
    <w:rsid w:val="00D34161"/>
    <w:rsid w:val="00D34616"/>
    <w:rsid w:val="00D35748"/>
    <w:rsid w:val="00D357E6"/>
    <w:rsid w:val="00D35B15"/>
    <w:rsid w:val="00D35BD5"/>
    <w:rsid w:val="00D35D65"/>
    <w:rsid w:val="00D35EC0"/>
    <w:rsid w:val="00D35F7C"/>
    <w:rsid w:val="00D364A6"/>
    <w:rsid w:val="00D36A94"/>
    <w:rsid w:val="00D36E06"/>
    <w:rsid w:val="00D37B32"/>
    <w:rsid w:val="00D402B9"/>
    <w:rsid w:val="00D406DD"/>
    <w:rsid w:val="00D4094D"/>
    <w:rsid w:val="00D40A0A"/>
    <w:rsid w:val="00D40D37"/>
    <w:rsid w:val="00D41DD7"/>
    <w:rsid w:val="00D42E3C"/>
    <w:rsid w:val="00D42E94"/>
    <w:rsid w:val="00D433CC"/>
    <w:rsid w:val="00D4355F"/>
    <w:rsid w:val="00D43C75"/>
    <w:rsid w:val="00D440C9"/>
    <w:rsid w:val="00D445A7"/>
    <w:rsid w:val="00D44E82"/>
    <w:rsid w:val="00D45645"/>
    <w:rsid w:val="00D45DC1"/>
    <w:rsid w:val="00D46299"/>
    <w:rsid w:val="00D46322"/>
    <w:rsid w:val="00D468FB"/>
    <w:rsid w:val="00D4711C"/>
    <w:rsid w:val="00D47EA3"/>
    <w:rsid w:val="00D5024D"/>
    <w:rsid w:val="00D505AF"/>
    <w:rsid w:val="00D50661"/>
    <w:rsid w:val="00D50E30"/>
    <w:rsid w:val="00D512B2"/>
    <w:rsid w:val="00D5131B"/>
    <w:rsid w:val="00D51B2C"/>
    <w:rsid w:val="00D52C63"/>
    <w:rsid w:val="00D532BB"/>
    <w:rsid w:val="00D532C8"/>
    <w:rsid w:val="00D53582"/>
    <w:rsid w:val="00D538EF"/>
    <w:rsid w:val="00D55D21"/>
    <w:rsid w:val="00D55EFA"/>
    <w:rsid w:val="00D55FA3"/>
    <w:rsid w:val="00D56043"/>
    <w:rsid w:val="00D56697"/>
    <w:rsid w:val="00D56B2E"/>
    <w:rsid w:val="00D571E0"/>
    <w:rsid w:val="00D571E6"/>
    <w:rsid w:val="00D57D62"/>
    <w:rsid w:val="00D57E53"/>
    <w:rsid w:val="00D6032A"/>
    <w:rsid w:val="00D619AF"/>
    <w:rsid w:val="00D61E94"/>
    <w:rsid w:val="00D62131"/>
    <w:rsid w:val="00D621F3"/>
    <w:rsid w:val="00D62B39"/>
    <w:rsid w:val="00D62F1D"/>
    <w:rsid w:val="00D62FEA"/>
    <w:rsid w:val="00D632FE"/>
    <w:rsid w:val="00D64291"/>
    <w:rsid w:val="00D645A8"/>
    <w:rsid w:val="00D6565D"/>
    <w:rsid w:val="00D664A1"/>
    <w:rsid w:val="00D667A4"/>
    <w:rsid w:val="00D667A7"/>
    <w:rsid w:val="00D67076"/>
    <w:rsid w:val="00D67411"/>
    <w:rsid w:val="00D70248"/>
    <w:rsid w:val="00D70498"/>
    <w:rsid w:val="00D713DF"/>
    <w:rsid w:val="00D71604"/>
    <w:rsid w:val="00D71823"/>
    <w:rsid w:val="00D724DD"/>
    <w:rsid w:val="00D7279A"/>
    <w:rsid w:val="00D7279D"/>
    <w:rsid w:val="00D736E1"/>
    <w:rsid w:val="00D737CB"/>
    <w:rsid w:val="00D73FE0"/>
    <w:rsid w:val="00D7411B"/>
    <w:rsid w:val="00D74F73"/>
    <w:rsid w:val="00D75808"/>
    <w:rsid w:val="00D75C2E"/>
    <w:rsid w:val="00D75CCF"/>
    <w:rsid w:val="00D760B9"/>
    <w:rsid w:val="00D7621A"/>
    <w:rsid w:val="00D7626F"/>
    <w:rsid w:val="00D7660D"/>
    <w:rsid w:val="00D76B8E"/>
    <w:rsid w:val="00D77051"/>
    <w:rsid w:val="00D77227"/>
    <w:rsid w:val="00D776BE"/>
    <w:rsid w:val="00D77E6C"/>
    <w:rsid w:val="00D77E79"/>
    <w:rsid w:val="00D77EA9"/>
    <w:rsid w:val="00D8039B"/>
    <w:rsid w:val="00D803EE"/>
    <w:rsid w:val="00D8089D"/>
    <w:rsid w:val="00D80989"/>
    <w:rsid w:val="00D80E1C"/>
    <w:rsid w:val="00D816A1"/>
    <w:rsid w:val="00D81C94"/>
    <w:rsid w:val="00D82E68"/>
    <w:rsid w:val="00D82F00"/>
    <w:rsid w:val="00D82F89"/>
    <w:rsid w:val="00D83373"/>
    <w:rsid w:val="00D84445"/>
    <w:rsid w:val="00D8444C"/>
    <w:rsid w:val="00D845FF"/>
    <w:rsid w:val="00D848D2"/>
    <w:rsid w:val="00D85737"/>
    <w:rsid w:val="00D86233"/>
    <w:rsid w:val="00D87722"/>
    <w:rsid w:val="00D90F62"/>
    <w:rsid w:val="00D9167E"/>
    <w:rsid w:val="00D917E0"/>
    <w:rsid w:val="00D922B4"/>
    <w:rsid w:val="00D925EE"/>
    <w:rsid w:val="00D92F9F"/>
    <w:rsid w:val="00D931E1"/>
    <w:rsid w:val="00D93CDC"/>
    <w:rsid w:val="00D93DF6"/>
    <w:rsid w:val="00D949D6"/>
    <w:rsid w:val="00D94C0E"/>
    <w:rsid w:val="00D95D5F"/>
    <w:rsid w:val="00D9689B"/>
    <w:rsid w:val="00D968C6"/>
    <w:rsid w:val="00D96959"/>
    <w:rsid w:val="00D9784F"/>
    <w:rsid w:val="00D979CB"/>
    <w:rsid w:val="00D97B66"/>
    <w:rsid w:val="00DA0552"/>
    <w:rsid w:val="00DA06BC"/>
    <w:rsid w:val="00DA0AB5"/>
    <w:rsid w:val="00DA1267"/>
    <w:rsid w:val="00DA1455"/>
    <w:rsid w:val="00DA1511"/>
    <w:rsid w:val="00DA170A"/>
    <w:rsid w:val="00DA320D"/>
    <w:rsid w:val="00DA38DB"/>
    <w:rsid w:val="00DA3A37"/>
    <w:rsid w:val="00DA4351"/>
    <w:rsid w:val="00DA4769"/>
    <w:rsid w:val="00DA53E6"/>
    <w:rsid w:val="00DA5C7B"/>
    <w:rsid w:val="00DA5F09"/>
    <w:rsid w:val="00DA6388"/>
    <w:rsid w:val="00DA74FB"/>
    <w:rsid w:val="00DA7B34"/>
    <w:rsid w:val="00DA7BEB"/>
    <w:rsid w:val="00DB03DB"/>
    <w:rsid w:val="00DB071E"/>
    <w:rsid w:val="00DB0736"/>
    <w:rsid w:val="00DB0E1E"/>
    <w:rsid w:val="00DB1064"/>
    <w:rsid w:val="00DB22ED"/>
    <w:rsid w:val="00DB260D"/>
    <w:rsid w:val="00DB32F7"/>
    <w:rsid w:val="00DB3AAA"/>
    <w:rsid w:val="00DB4035"/>
    <w:rsid w:val="00DB4971"/>
    <w:rsid w:val="00DB4C8D"/>
    <w:rsid w:val="00DB4E2B"/>
    <w:rsid w:val="00DB4F69"/>
    <w:rsid w:val="00DB5703"/>
    <w:rsid w:val="00DB5C43"/>
    <w:rsid w:val="00DB66E6"/>
    <w:rsid w:val="00DB67EB"/>
    <w:rsid w:val="00DB6C7F"/>
    <w:rsid w:val="00DB6DB8"/>
    <w:rsid w:val="00DB70F5"/>
    <w:rsid w:val="00DB77C6"/>
    <w:rsid w:val="00DB7800"/>
    <w:rsid w:val="00DB7820"/>
    <w:rsid w:val="00DB7845"/>
    <w:rsid w:val="00DC00BB"/>
    <w:rsid w:val="00DC105E"/>
    <w:rsid w:val="00DC11F7"/>
    <w:rsid w:val="00DC196A"/>
    <w:rsid w:val="00DC256F"/>
    <w:rsid w:val="00DC2F05"/>
    <w:rsid w:val="00DC4DB9"/>
    <w:rsid w:val="00DC620E"/>
    <w:rsid w:val="00DC6513"/>
    <w:rsid w:val="00DC6B55"/>
    <w:rsid w:val="00DC77C1"/>
    <w:rsid w:val="00DD0460"/>
    <w:rsid w:val="00DD0ECD"/>
    <w:rsid w:val="00DD18D2"/>
    <w:rsid w:val="00DD1B71"/>
    <w:rsid w:val="00DD28DA"/>
    <w:rsid w:val="00DD296B"/>
    <w:rsid w:val="00DD2B7F"/>
    <w:rsid w:val="00DD4D16"/>
    <w:rsid w:val="00DD4EB2"/>
    <w:rsid w:val="00DD5096"/>
    <w:rsid w:val="00DD5418"/>
    <w:rsid w:val="00DD5A1A"/>
    <w:rsid w:val="00DD6458"/>
    <w:rsid w:val="00DD714B"/>
    <w:rsid w:val="00DD74C6"/>
    <w:rsid w:val="00DD7878"/>
    <w:rsid w:val="00DE0324"/>
    <w:rsid w:val="00DE0AC1"/>
    <w:rsid w:val="00DE0C44"/>
    <w:rsid w:val="00DE12C6"/>
    <w:rsid w:val="00DE3FBE"/>
    <w:rsid w:val="00DE4102"/>
    <w:rsid w:val="00DE4167"/>
    <w:rsid w:val="00DE44BE"/>
    <w:rsid w:val="00DE5D60"/>
    <w:rsid w:val="00DE7325"/>
    <w:rsid w:val="00DE77DC"/>
    <w:rsid w:val="00DE7A9F"/>
    <w:rsid w:val="00DE7F0C"/>
    <w:rsid w:val="00DF164F"/>
    <w:rsid w:val="00DF1E3E"/>
    <w:rsid w:val="00DF1FD1"/>
    <w:rsid w:val="00DF2262"/>
    <w:rsid w:val="00DF2C64"/>
    <w:rsid w:val="00DF2FAE"/>
    <w:rsid w:val="00DF30BB"/>
    <w:rsid w:val="00DF370E"/>
    <w:rsid w:val="00DF3874"/>
    <w:rsid w:val="00DF3E63"/>
    <w:rsid w:val="00DF4B29"/>
    <w:rsid w:val="00DF754B"/>
    <w:rsid w:val="00DF7642"/>
    <w:rsid w:val="00DF779C"/>
    <w:rsid w:val="00DF793B"/>
    <w:rsid w:val="00DF7D62"/>
    <w:rsid w:val="00E0006D"/>
    <w:rsid w:val="00E007CB"/>
    <w:rsid w:val="00E0087B"/>
    <w:rsid w:val="00E0151B"/>
    <w:rsid w:val="00E024A3"/>
    <w:rsid w:val="00E028E8"/>
    <w:rsid w:val="00E03315"/>
    <w:rsid w:val="00E03D2C"/>
    <w:rsid w:val="00E03F6F"/>
    <w:rsid w:val="00E04BB4"/>
    <w:rsid w:val="00E04C14"/>
    <w:rsid w:val="00E04E20"/>
    <w:rsid w:val="00E0538F"/>
    <w:rsid w:val="00E0783E"/>
    <w:rsid w:val="00E07A37"/>
    <w:rsid w:val="00E10E04"/>
    <w:rsid w:val="00E10ED0"/>
    <w:rsid w:val="00E11408"/>
    <w:rsid w:val="00E11AAF"/>
    <w:rsid w:val="00E11AE3"/>
    <w:rsid w:val="00E12546"/>
    <w:rsid w:val="00E12ABB"/>
    <w:rsid w:val="00E12BEC"/>
    <w:rsid w:val="00E12DF6"/>
    <w:rsid w:val="00E13830"/>
    <w:rsid w:val="00E13A12"/>
    <w:rsid w:val="00E13CA5"/>
    <w:rsid w:val="00E1441A"/>
    <w:rsid w:val="00E15D79"/>
    <w:rsid w:val="00E16538"/>
    <w:rsid w:val="00E176BF"/>
    <w:rsid w:val="00E17CAA"/>
    <w:rsid w:val="00E17FE9"/>
    <w:rsid w:val="00E20692"/>
    <w:rsid w:val="00E20F76"/>
    <w:rsid w:val="00E212BC"/>
    <w:rsid w:val="00E21D7C"/>
    <w:rsid w:val="00E21DF8"/>
    <w:rsid w:val="00E2205F"/>
    <w:rsid w:val="00E22225"/>
    <w:rsid w:val="00E22300"/>
    <w:rsid w:val="00E22E1B"/>
    <w:rsid w:val="00E23431"/>
    <w:rsid w:val="00E23D0C"/>
    <w:rsid w:val="00E240CD"/>
    <w:rsid w:val="00E24263"/>
    <w:rsid w:val="00E244A3"/>
    <w:rsid w:val="00E24A0E"/>
    <w:rsid w:val="00E25283"/>
    <w:rsid w:val="00E256DF"/>
    <w:rsid w:val="00E25F87"/>
    <w:rsid w:val="00E2607C"/>
    <w:rsid w:val="00E261F8"/>
    <w:rsid w:val="00E2626F"/>
    <w:rsid w:val="00E269E0"/>
    <w:rsid w:val="00E27351"/>
    <w:rsid w:val="00E30024"/>
    <w:rsid w:val="00E30E59"/>
    <w:rsid w:val="00E31ABA"/>
    <w:rsid w:val="00E32107"/>
    <w:rsid w:val="00E33AEE"/>
    <w:rsid w:val="00E33F15"/>
    <w:rsid w:val="00E33F6E"/>
    <w:rsid w:val="00E34B8E"/>
    <w:rsid w:val="00E355BC"/>
    <w:rsid w:val="00E35CBC"/>
    <w:rsid w:val="00E36888"/>
    <w:rsid w:val="00E36D60"/>
    <w:rsid w:val="00E37112"/>
    <w:rsid w:val="00E37453"/>
    <w:rsid w:val="00E41643"/>
    <w:rsid w:val="00E41994"/>
    <w:rsid w:val="00E419D3"/>
    <w:rsid w:val="00E42191"/>
    <w:rsid w:val="00E421DA"/>
    <w:rsid w:val="00E4270E"/>
    <w:rsid w:val="00E428B7"/>
    <w:rsid w:val="00E42C31"/>
    <w:rsid w:val="00E436CE"/>
    <w:rsid w:val="00E43E01"/>
    <w:rsid w:val="00E43F20"/>
    <w:rsid w:val="00E446CF"/>
    <w:rsid w:val="00E44D1C"/>
    <w:rsid w:val="00E45019"/>
    <w:rsid w:val="00E4534F"/>
    <w:rsid w:val="00E4645A"/>
    <w:rsid w:val="00E46DAC"/>
    <w:rsid w:val="00E472CC"/>
    <w:rsid w:val="00E47728"/>
    <w:rsid w:val="00E47A08"/>
    <w:rsid w:val="00E506DF"/>
    <w:rsid w:val="00E50B68"/>
    <w:rsid w:val="00E51227"/>
    <w:rsid w:val="00E52035"/>
    <w:rsid w:val="00E521F0"/>
    <w:rsid w:val="00E52529"/>
    <w:rsid w:val="00E52A1C"/>
    <w:rsid w:val="00E53302"/>
    <w:rsid w:val="00E53B90"/>
    <w:rsid w:val="00E53D56"/>
    <w:rsid w:val="00E53DF9"/>
    <w:rsid w:val="00E54648"/>
    <w:rsid w:val="00E549B5"/>
    <w:rsid w:val="00E54DBA"/>
    <w:rsid w:val="00E54E61"/>
    <w:rsid w:val="00E5555F"/>
    <w:rsid w:val="00E55862"/>
    <w:rsid w:val="00E55883"/>
    <w:rsid w:val="00E559CE"/>
    <w:rsid w:val="00E55D48"/>
    <w:rsid w:val="00E567B7"/>
    <w:rsid w:val="00E572FD"/>
    <w:rsid w:val="00E57C76"/>
    <w:rsid w:val="00E57D46"/>
    <w:rsid w:val="00E60062"/>
    <w:rsid w:val="00E600FD"/>
    <w:rsid w:val="00E6096A"/>
    <w:rsid w:val="00E60AC9"/>
    <w:rsid w:val="00E60D10"/>
    <w:rsid w:val="00E60DEF"/>
    <w:rsid w:val="00E62132"/>
    <w:rsid w:val="00E633EA"/>
    <w:rsid w:val="00E635B0"/>
    <w:rsid w:val="00E63959"/>
    <w:rsid w:val="00E63E79"/>
    <w:rsid w:val="00E64367"/>
    <w:rsid w:val="00E645C3"/>
    <w:rsid w:val="00E647FC"/>
    <w:rsid w:val="00E650C7"/>
    <w:rsid w:val="00E650F8"/>
    <w:rsid w:val="00E65565"/>
    <w:rsid w:val="00E657FB"/>
    <w:rsid w:val="00E65F6B"/>
    <w:rsid w:val="00E66E9C"/>
    <w:rsid w:val="00E6719D"/>
    <w:rsid w:val="00E67E8B"/>
    <w:rsid w:val="00E70A6C"/>
    <w:rsid w:val="00E7150B"/>
    <w:rsid w:val="00E727A9"/>
    <w:rsid w:val="00E72FD9"/>
    <w:rsid w:val="00E734AB"/>
    <w:rsid w:val="00E737E7"/>
    <w:rsid w:val="00E73BDD"/>
    <w:rsid w:val="00E73E72"/>
    <w:rsid w:val="00E740AD"/>
    <w:rsid w:val="00E748B1"/>
    <w:rsid w:val="00E74B46"/>
    <w:rsid w:val="00E75133"/>
    <w:rsid w:val="00E75226"/>
    <w:rsid w:val="00E75B28"/>
    <w:rsid w:val="00E760EB"/>
    <w:rsid w:val="00E76120"/>
    <w:rsid w:val="00E763BA"/>
    <w:rsid w:val="00E768CA"/>
    <w:rsid w:val="00E774D6"/>
    <w:rsid w:val="00E800E3"/>
    <w:rsid w:val="00E81C30"/>
    <w:rsid w:val="00E8224D"/>
    <w:rsid w:val="00E82251"/>
    <w:rsid w:val="00E8284F"/>
    <w:rsid w:val="00E83172"/>
    <w:rsid w:val="00E83A12"/>
    <w:rsid w:val="00E83DF9"/>
    <w:rsid w:val="00E84C2D"/>
    <w:rsid w:val="00E853AB"/>
    <w:rsid w:val="00E8584C"/>
    <w:rsid w:val="00E85906"/>
    <w:rsid w:val="00E85A08"/>
    <w:rsid w:val="00E85C26"/>
    <w:rsid w:val="00E85F76"/>
    <w:rsid w:val="00E861EB"/>
    <w:rsid w:val="00E862FA"/>
    <w:rsid w:val="00E863AE"/>
    <w:rsid w:val="00E8647D"/>
    <w:rsid w:val="00E865DE"/>
    <w:rsid w:val="00E87900"/>
    <w:rsid w:val="00E87D5C"/>
    <w:rsid w:val="00E87EE1"/>
    <w:rsid w:val="00E90297"/>
    <w:rsid w:val="00E90337"/>
    <w:rsid w:val="00E9038F"/>
    <w:rsid w:val="00E90617"/>
    <w:rsid w:val="00E91057"/>
    <w:rsid w:val="00E913BB"/>
    <w:rsid w:val="00E915A9"/>
    <w:rsid w:val="00E9188D"/>
    <w:rsid w:val="00E92342"/>
    <w:rsid w:val="00E931E2"/>
    <w:rsid w:val="00E9349B"/>
    <w:rsid w:val="00E93828"/>
    <w:rsid w:val="00E938A8"/>
    <w:rsid w:val="00E93922"/>
    <w:rsid w:val="00E95649"/>
    <w:rsid w:val="00E96784"/>
    <w:rsid w:val="00E96C5A"/>
    <w:rsid w:val="00E96E5D"/>
    <w:rsid w:val="00E97344"/>
    <w:rsid w:val="00E97D5C"/>
    <w:rsid w:val="00EA0332"/>
    <w:rsid w:val="00EA24FB"/>
    <w:rsid w:val="00EA2848"/>
    <w:rsid w:val="00EA2936"/>
    <w:rsid w:val="00EA3701"/>
    <w:rsid w:val="00EA3F56"/>
    <w:rsid w:val="00EA5BAD"/>
    <w:rsid w:val="00EA6C60"/>
    <w:rsid w:val="00EB04FD"/>
    <w:rsid w:val="00EB19FE"/>
    <w:rsid w:val="00EB1E1E"/>
    <w:rsid w:val="00EB51A3"/>
    <w:rsid w:val="00EB58A6"/>
    <w:rsid w:val="00EB59C4"/>
    <w:rsid w:val="00EB5BD7"/>
    <w:rsid w:val="00EB6A37"/>
    <w:rsid w:val="00EB6AC4"/>
    <w:rsid w:val="00EB6DBD"/>
    <w:rsid w:val="00EB7269"/>
    <w:rsid w:val="00EB7769"/>
    <w:rsid w:val="00EB7BC4"/>
    <w:rsid w:val="00EB7F41"/>
    <w:rsid w:val="00EC0073"/>
    <w:rsid w:val="00EC025C"/>
    <w:rsid w:val="00EC0A8D"/>
    <w:rsid w:val="00EC0F95"/>
    <w:rsid w:val="00EC179A"/>
    <w:rsid w:val="00EC1C35"/>
    <w:rsid w:val="00EC1E81"/>
    <w:rsid w:val="00EC1F01"/>
    <w:rsid w:val="00EC2B00"/>
    <w:rsid w:val="00EC2D2C"/>
    <w:rsid w:val="00EC3420"/>
    <w:rsid w:val="00EC3A87"/>
    <w:rsid w:val="00EC3B44"/>
    <w:rsid w:val="00EC3DE3"/>
    <w:rsid w:val="00EC444C"/>
    <w:rsid w:val="00EC4698"/>
    <w:rsid w:val="00EC5433"/>
    <w:rsid w:val="00EC58E8"/>
    <w:rsid w:val="00EC5D27"/>
    <w:rsid w:val="00EC5DA0"/>
    <w:rsid w:val="00EC607F"/>
    <w:rsid w:val="00EC6370"/>
    <w:rsid w:val="00EC7315"/>
    <w:rsid w:val="00EC79B9"/>
    <w:rsid w:val="00EC7BE9"/>
    <w:rsid w:val="00ED0711"/>
    <w:rsid w:val="00ED077B"/>
    <w:rsid w:val="00ED13CD"/>
    <w:rsid w:val="00ED166B"/>
    <w:rsid w:val="00ED1BED"/>
    <w:rsid w:val="00ED1D15"/>
    <w:rsid w:val="00ED1E43"/>
    <w:rsid w:val="00ED20D6"/>
    <w:rsid w:val="00ED20E6"/>
    <w:rsid w:val="00ED2AB4"/>
    <w:rsid w:val="00ED30E7"/>
    <w:rsid w:val="00ED329F"/>
    <w:rsid w:val="00ED4AC4"/>
    <w:rsid w:val="00ED4ED2"/>
    <w:rsid w:val="00ED55AE"/>
    <w:rsid w:val="00ED57E2"/>
    <w:rsid w:val="00ED5BC0"/>
    <w:rsid w:val="00ED5DB7"/>
    <w:rsid w:val="00ED5FDF"/>
    <w:rsid w:val="00ED603F"/>
    <w:rsid w:val="00ED6A4A"/>
    <w:rsid w:val="00ED73D1"/>
    <w:rsid w:val="00ED7DB4"/>
    <w:rsid w:val="00EE0AB8"/>
    <w:rsid w:val="00EE0B36"/>
    <w:rsid w:val="00EE1FAB"/>
    <w:rsid w:val="00EE27A2"/>
    <w:rsid w:val="00EE2E83"/>
    <w:rsid w:val="00EE3168"/>
    <w:rsid w:val="00EE35FD"/>
    <w:rsid w:val="00EE36DC"/>
    <w:rsid w:val="00EE4075"/>
    <w:rsid w:val="00EE4B16"/>
    <w:rsid w:val="00EE4B86"/>
    <w:rsid w:val="00EE508E"/>
    <w:rsid w:val="00EE53E2"/>
    <w:rsid w:val="00EE5E05"/>
    <w:rsid w:val="00EE759D"/>
    <w:rsid w:val="00EF0BE5"/>
    <w:rsid w:val="00EF1274"/>
    <w:rsid w:val="00EF1D02"/>
    <w:rsid w:val="00EF2B28"/>
    <w:rsid w:val="00EF3BCC"/>
    <w:rsid w:val="00EF3DC4"/>
    <w:rsid w:val="00EF3FC2"/>
    <w:rsid w:val="00EF42E3"/>
    <w:rsid w:val="00EF4372"/>
    <w:rsid w:val="00EF52F2"/>
    <w:rsid w:val="00EF5970"/>
    <w:rsid w:val="00EF61C6"/>
    <w:rsid w:val="00EF68AA"/>
    <w:rsid w:val="00EF6E24"/>
    <w:rsid w:val="00EF767F"/>
    <w:rsid w:val="00EF7889"/>
    <w:rsid w:val="00EF79AA"/>
    <w:rsid w:val="00EF7E3D"/>
    <w:rsid w:val="00EF7E82"/>
    <w:rsid w:val="00F00CD8"/>
    <w:rsid w:val="00F017B8"/>
    <w:rsid w:val="00F02178"/>
    <w:rsid w:val="00F02224"/>
    <w:rsid w:val="00F0297E"/>
    <w:rsid w:val="00F030E2"/>
    <w:rsid w:val="00F0322E"/>
    <w:rsid w:val="00F034DC"/>
    <w:rsid w:val="00F039C4"/>
    <w:rsid w:val="00F0476C"/>
    <w:rsid w:val="00F04982"/>
    <w:rsid w:val="00F06354"/>
    <w:rsid w:val="00F06DAE"/>
    <w:rsid w:val="00F07ADB"/>
    <w:rsid w:val="00F07BBA"/>
    <w:rsid w:val="00F07F56"/>
    <w:rsid w:val="00F10AE7"/>
    <w:rsid w:val="00F115B7"/>
    <w:rsid w:val="00F11728"/>
    <w:rsid w:val="00F11AC6"/>
    <w:rsid w:val="00F1224A"/>
    <w:rsid w:val="00F122F4"/>
    <w:rsid w:val="00F124E0"/>
    <w:rsid w:val="00F130C4"/>
    <w:rsid w:val="00F135BD"/>
    <w:rsid w:val="00F13CD0"/>
    <w:rsid w:val="00F1557E"/>
    <w:rsid w:val="00F165C6"/>
    <w:rsid w:val="00F17FD6"/>
    <w:rsid w:val="00F21087"/>
    <w:rsid w:val="00F22119"/>
    <w:rsid w:val="00F22AFA"/>
    <w:rsid w:val="00F2350D"/>
    <w:rsid w:val="00F23865"/>
    <w:rsid w:val="00F23AE5"/>
    <w:rsid w:val="00F242B5"/>
    <w:rsid w:val="00F243FD"/>
    <w:rsid w:val="00F2445C"/>
    <w:rsid w:val="00F2476D"/>
    <w:rsid w:val="00F24D53"/>
    <w:rsid w:val="00F24EE3"/>
    <w:rsid w:val="00F25322"/>
    <w:rsid w:val="00F26171"/>
    <w:rsid w:val="00F26B7E"/>
    <w:rsid w:val="00F27292"/>
    <w:rsid w:val="00F273C9"/>
    <w:rsid w:val="00F303CF"/>
    <w:rsid w:val="00F30467"/>
    <w:rsid w:val="00F3083F"/>
    <w:rsid w:val="00F30AFD"/>
    <w:rsid w:val="00F30ED0"/>
    <w:rsid w:val="00F31022"/>
    <w:rsid w:val="00F31122"/>
    <w:rsid w:val="00F31268"/>
    <w:rsid w:val="00F31616"/>
    <w:rsid w:val="00F3189E"/>
    <w:rsid w:val="00F32207"/>
    <w:rsid w:val="00F3224D"/>
    <w:rsid w:val="00F331B0"/>
    <w:rsid w:val="00F3333B"/>
    <w:rsid w:val="00F33618"/>
    <w:rsid w:val="00F33658"/>
    <w:rsid w:val="00F33741"/>
    <w:rsid w:val="00F33A9A"/>
    <w:rsid w:val="00F33DC0"/>
    <w:rsid w:val="00F33DF6"/>
    <w:rsid w:val="00F33FE0"/>
    <w:rsid w:val="00F343AA"/>
    <w:rsid w:val="00F347AC"/>
    <w:rsid w:val="00F34D80"/>
    <w:rsid w:val="00F350A5"/>
    <w:rsid w:val="00F35674"/>
    <w:rsid w:val="00F36D4E"/>
    <w:rsid w:val="00F36F50"/>
    <w:rsid w:val="00F37277"/>
    <w:rsid w:val="00F3754B"/>
    <w:rsid w:val="00F37955"/>
    <w:rsid w:val="00F37AD6"/>
    <w:rsid w:val="00F37EC6"/>
    <w:rsid w:val="00F40CB6"/>
    <w:rsid w:val="00F416A4"/>
    <w:rsid w:val="00F41F1B"/>
    <w:rsid w:val="00F42622"/>
    <w:rsid w:val="00F42B7E"/>
    <w:rsid w:val="00F43437"/>
    <w:rsid w:val="00F43C0A"/>
    <w:rsid w:val="00F43D85"/>
    <w:rsid w:val="00F43EC3"/>
    <w:rsid w:val="00F43EC4"/>
    <w:rsid w:val="00F44714"/>
    <w:rsid w:val="00F45381"/>
    <w:rsid w:val="00F46556"/>
    <w:rsid w:val="00F4655A"/>
    <w:rsid w:val="00F46DD0"/>
    <w:rsid w:val="00F470DF"/>
    <w:rsid w:val="00F4746C"/>
    <w:rsid w:val="00F52351"/>
    <w:rsid w:val="00F52452"/>
    <w:rsid w:val="00F5258C"/>
    <w:rsid w:val="00F525E4"/>
    <w:rsid w:val="00F53292"/>
    <w:rsid w:val="00F53EB8"/>
    <w:rsid w:val="00F54138"/>
    <w:rsid w:val="00F54339"/>
    <w:rsid w:val="00F54382"/>
    <w:rsid w:val="00F55573"/>
    <w:rsid w:val="00F564C1"/>
    <w:rsid w:val="00F56542"/>
    <w:rsid w:val="00F5682C"/>
    <w:rsid w:val="00F56BF2"/>
    <w:rsid w:val="00F56E13"/>
    <w:rsid w:val="00F56EFF"/>
    <w:rsid w:val="00F57930"/>
    <w:rsid w:val="00F57F12"/>
    <w:rsid w:val="00F6002B"/>
    <w:rsid w:val="00F6084B"/>
    <w:rsid w:val="00F60C07"/>
    <w:rsid w:val="00F60D8F"/>
    <w:rsid w:val="00F61008"/>
    <w:rsid w:val="00F61711"/>
    <w:rsid w:val="00F6177E"/>
    <w:rsid w:val="00F61C27"/>
    <w:rsid w:val="00F62C70"/>
    <w:rsid w:val="00F62D67"/>
    <w:rsid w:val="00F63577"/>
    <w:rsid w:val="00F6376F"/>
    <w:rsid w:val="00F63D69"/>
    <w:rsid w:val="00F644CE"/>
    <w:rsid w:val="00F64B3C"/>
    <w:rsid w:val="00F64D3A"/>
    <w:rsid w:val="00F6556A"/>
    <w:rsid w:val="00F66CAB"/>
    <w:rsid w:val="00F6708C"/>
    <w:rsid w:val="00F676D7"/>
    <w:rsid w:val="00F6797B"/>
    <w:rsid w:val="00F67D4B"/>
    <w:rsid w:val="00F70313"/>
    <w:rsid w:val="00F70CC9"/>
    <w:rsid w:val="00F715AE"/>
    <w:rsid w:val="00F72096"/>
    <w:rsid w:val="00F7237D"/>
    <w:rsid w:val="00F728F0"/>
    <w:rsid w:val="00F7399A"/>
    <w:rsid w:val="00F74328"/>
    <w:rsid w:val="00F74634"/>
    <w:rsid w:val="00F74CC9"/>
    <w:rsid w:val="00F75201"/>
    <w:rsid w:val="00F75A08"/>
    <w:rsid w:val="00F7708E"/>
    <w:rsid w:val="00F8058D"/>
    <w:rsid w:val="00F80E3F"/>
    <w:rsid w:val="00F8144F"/>
    <w:rsid w:val="00F817A4"/>
    <w:rsid w:val="00F81AE2"/>
    <w:rsid w:val="00F82427"/>
    <w:rsid w:val="00F82BFB"/>
    <w:rsid w:val="00F82E2D"/>
    <w:rsid w:val="00F838DB"/>
    <w:rsid w:val="00F84624"/>
    <w:rsid w:val="00F84845"/>
    <w:rsid w:val="00F848E2"/>
    <w:rsid w:val="00F84CF9"/>
    <w:rsid w:val="00F85598"/>
    <w:rsid w:val="00F856A5"/>
    <w:rsid w:val="00F863EF"/>
    <w:rsid w:val="00F86BB8"/>
    <w:rsid w:val="00F86C22"/>
    <w:rsid w:val="00F875B8"/>
    <w:rsid w:val="00F878E8"/>
    <w:rsid w:val="00F87A4E"/>
    <w:rsid w:val="00F87E03"/>
    <w:rsid w:val="00F90719"/>
    <w:rsid w:val="00F90766"/>
    <w:rsid w:val="00F91834"/>
    <w:rsid w:val="00F919A1"/>
    <w:rsid w:val="00F91CA1"/>
    <w:rsid w:val="00F91E48"/>
    <w:rsid w:val="00F923A0"/>
    <w:rsid w:val="00F93081"/>
    <w:rsid w:val="00F93625"/>
    <w:rsid w:val="00F93D71"/>
    <w:rsid w:val="00F9483F"/>
    <w:rsid w:val="00F94E1A"/>
    <w:rsid w:val="00F94EC3"/>
    <w:rsid w:val="00F9548C"/>
    <w:rsid w:val="00F96DC2"/>
    <w:rsid w:val="00F97EC1"/>
    <w:rsid w:val="00FA07FD"/>
    <w:rsid w:val="00FA0874"/>
    <w:rsid w:val="00FA131E"/>
    <w:rsid w:val="00FA1D80"/>
    <w:rsid w:val="00FA1F39"/>
    <w:rsid w:val="00FA1F60"/>
    <w:rsid w:val="00FA2762"/>
    <w:rsid w:val="00FA2F97"/>
    <w:rsid w:val="00FA3559"/>
    <w:rsid w:val="00FA3BFB"/>
    <w:rsid w:val="00FA4CCB"/>
    <w:rsid w:val="00FA52CB"/>
    <w:rsid w:val="00FA56CD"/>
    <w:rsid w:val="00FA574A"/>
    <w:rsid w:val="00FA5B86"/>
    <w:rsid w:val="00FA679E"/>
    <w:rsid w:val="00FA6A8B"/>
    <w:rsid w:val="00FA6B06"/>
    <w:rsid w:val="00FA6DD1"/>
    <w:rsid w:val="00FA7DD5"/>
    <w:rsid w:val="00FA7F28"/>
    <w:rsid w:val="00FA7F32"/>
    <w:rsid w:val="00FB0721"/>
    <w:rsid w:val="00FB0854"/>
    <w:rsid w:val="00FB0D45"/>
    <w:rsid w:val="00FB0E0D"/>
    <w:rsid w:val="00FB1BE2"/>
    <w:rsid w:val="00FB22E2"/>
    <w:rsid w:val="00FB3B3D"/>
    <w:rsid w:val="00FB40F7"/>
    <w:rsid w:val="00FB47AE"/>
    <w:rsid w:val="00FB4BDD"/>
    <w:rsid w:val="00FB53FD"/>
    <w:rsid w:val="00FB5E69"/>
    <w:rsid w:val="00FB7447"/>
    <w:rsid w:val="00FB7ED1"/>
    <w:rsid w:val="00FC0CCB"/>
    <w:rsid w:val="00FC0FCF"/>
    <w:rsid w:val="00FC18B4"/>
    <w:rsid w:val="00FC1EA8"/>
    <w:rsid w:val="00FC1FB5"/>
    <w:rsid w:val="00FC247D"/>
    <w:rsid w:val="00FC34E5"/>
    <w:rsid w:val="00FC360A"/>
    <w:rsid w:val="00FC3AAE"/>
    <w:rsid w:val="00FC3D3B"/>
    <w:rsid w:val="00FC3D5C"/>
    <w:rsid w:val="00FC4506"/>
    <w:rsid w:val="00FC45D9"/>
    <w:rsid w:val="00FC466D"/>
    <w:rsid w:val="00FC5781"/>
    <w:rsid w:val="00FC58B5"/>
    <w:rsid w:val="00FC672C"/>
    <w:rsid w:val="00FC6AD5"/>
    <w:rsid w:val="00FC7C4F"/>
    <w:rsid w:val="00FC7D89"/>
    <w:rsid w:val="00FD0157"/>
    <w:rsid w:val="00FD04C1"/>
    <w:rsid w:val="00FD05B0"/>
    <w:rsid w:val="00FD2475"/>
    <w:rsid w:val="00FD25E7"/>
    <w:rsid w:val="00FD2740"/>
    <w:rsid w:val="00FD2892"/>
    <w:rsid w:val="00FD28C4"/>
    <w:rsid w:val="00FD3990"/>
    <w:rsid w:val="00FD41D4"/>
    <w:rsid w:val="00FD5191"/>
    <w:rsid w:val="00FD5546"/>
    <w:rsid w:val="00FD61D9"/>
    <w:rsid w:val="00FD6492"/>
    <w:rsid w:val="00FD6501"/>
    <w:rsid w:val="00FD65B7"/>
    <w:rsid w:val="00FD6787"/>
    <w:rsid w:val="00FD73A9"/>
    <w:rsid w:val="00FE002C"/>
    <w:rsid w:val="00FE04AF"/>
    <w:rsid w:val="00FE0C19"/>
    <w:rsid w:val="00FE0D6B"/>
    <w:rsid w:val="00FE15AF"/>
    <w:rsid w:val="00FE2222"/>
    <w:rsid w:val="00FE267E"/>
    <w:rsid w:val="00FE27AF"/>
    <w:rsid w:val="00FE2E36"/>
    <w:rsid w:val="00FE2EE3"/>
    <w:rsid w:val="00FE305C"/>
    <w:rsid w:val="00FE3704"/>
    <w:rsid w:val="00FE3BA8"/>
    <w:rsid w:val="00FE3FF4"/>
    <w:rsid w:val="00FE4A11"/>
    <w:rsid w:val="00FE4B41"/>
    <w:rsid w:val="00FE4CC3"/>
    <w:rsid w:val="00FE5209"/>
    <w:rsid w:val="00FE61A4"/>
    <w:rsid w:val="00FE632C"/>
    <w:rsid w:val="00FE664A"/>
    <w:rsid w:val="00FE66D1"/>
    <w:rsid w:val="00FE68C8"/>
    <w:rsid w:val="00FE6D40"/>
    <w:rsid w:val="00FF07F5"/>
    <w:rsid w:val="00FF1275"/>
    <w:rsid w:val="00FF1926"/>
    <w:rsid w:val="00FF1B65"/>
    <w:rsid w:val="00FF2887"/>
    <w:rsid w:val="00FF30BB"/>
    <w:rsid w:val="00FF30FE"/>
    <w:rsid w:val="00FF3302"/>
    <w:rsid w:val="00FF35DF"/>
    <w:rsid w:val="00FF432A"/>
    <w:rsid w:val="00FF46BA"/>
    <w:rsid w:val="00FF4F05"/>
    <w:rsid w:val="00FF55D2"/>
    <w:rsid w:val="00FF65B1"/>
    <w:rsid w:val="00FF6779"/>
    <w:rsid w:val="00FF6927"/>
    <w:rsid w:val="00FF6A6F"/>
    <w:rsid w:val="00FF7584"/>
    <w:rsid w:val="00FF7A55"/>
    <w:rsid w:val="00FF7D28"/>
    <w:rsid w:val="01116112"/>
    <w:rsid w:val="01436457"/>
    <w:rsid w:val="016D4B00"/>
    <w:rsid w:val="016F72BE"/>
    <w:rsid w:val="01A45600"/>
    <w:rsid w:val="01CD3226"/>
    <w:rsid w:val="01DE43AF"/>
    <w:rsid w:val="02052E1A"/>
    <w:rsid w:val="021E281C"/>
    <w:rsid w:val="02590A18"/>
    <w:rsid w:val="02632AF4"/>
    <w:rsid w:val="02762B1E"/>
    <w:rsid w:val="027851AA"/>
    <w:rsid w:val="02882C92"/>
    <w:rsid w:val="02A40770"/>
    <w:rsid w:val="02AE2BFE"/>
    <w:rsid w:val="02B202BE"/>
    <w:rsid w:val="02BA0DC1"/>
    <w:rsid w:val="02D833AA"/>
    <w:rsid w:val="02E17665"/>
    <w:rsid w:val="02EB5DB6"/>
    <w:rsid w:val="02F80E6F"/>
    <w:rsid w:val="030F03DB"/>
    <w:rsid w:val="035A39DE"/>
    <w:rsid w:val="035E54AA"/>
    <w:rsid w:val="036523DF"/>
    <w:rsid w:val="036F0F4E"/>
    <w:rsid w:val="038268AB"/>
    <w:rsid w:val="03882ECD"/>
    <w:rsid w:val="039B259C"/>
    <w:rsid w:val="03E44AC6"/>
    <w:rsid w:val="03E6537C"/>
    <w:rsid w:val="03ED4705"/>
    <w:rsid w:val="04153693"/>
    <w:rsid w:val="042439E0"/>
    <w:rsid w:val="042D76E3"/>
    <w:rsid w:val="042F42A1"/>
    <w:rsid w:val="049C5345"/>
    <w:rsid w:val="04C10E75"/>
    <w:rsid w:val="04D65945"/>
    <w:rsid w:val="04EB54E6"/>
    <w:rsid w:val="04FA3A93"/>
    <w:rsid w:val="050A6F30"/>
    <w:rsid w:val="0513338D"/>
    <w:rsid w:val="051743D0"/>
    <w:rsid w:val="05192E6F"/>
    <w:rsid w:val="05210142"/>
    <w:rsid w:val="054A75B2"/>
    <w:rsid w:val="054F0149"/>
    <w:rsid w:val="05587D92"/>
    <w:rsid w:val="05D260B1"/>
    <w:rsid w:val="060367E4"/>
    <w:rsid w:val="06147A45"/>
    <w:rsid w:val="062235CF"/>
    <w:rsid w:val="06300861"/>
    <w:rsid w:val="06370D34"/>
    <w:rsid w:val="063F07E6"/>
    <w:rsid w:val="064B7772"/>
    <w:rsid w:val="06665023"/>
    <w:rsid w:val="06A00160"/>
    <w:rsid w:val="06A17984"/>
    <w:rsid w:val="06AF0DE2"/>
    <w:rsid w:val="06E1519B"/>
    <w:rsid w:val="073B21E0"/>
    <w:rsid w:val="074A53D1"/>
    <w:rsid w:val="076E55E0"/>
    <w:rsid w:val="07775FBC"/>
    <w:rsid w:val="07A41180"/>
    <w:rsid w:val="07A933A3"/>
    <w:rsid w:val="07DF5939"/>
    <w:rsid w:val="083066DC"/>
    <w:rsid w:val="08513E5C"/>
    <w:rsid w:val="08584B51"/>
    <w:rsid w:val="085A6935"/>
    <w:rsid w:val="08A35BE8"/>
    <w:rsid w:val="08BE59D8"/>
    <w:rsid w:val="08CC7C68"/>
    <w:rsid w:val="09066DEB"/>
    <w:rsid w:val="090B0742"/>
    <w:rsid w:val="092B368B"/>
    <w:rsid w:val="09370CE3"/>
    <w:rsid w:val="09570970"/>
    <w:rsid w:val="097055B2"/>
    <w:rsid w:val="09965A26"/>
    <w:rsid w:val="09A52C9A"/>
    <w:rsid w:val="09A93D52"/>
    <w:rsid w:val="09B61FC7"/>
    <w:rsid w:val="09BB4443"/>
    <w:rsid w:val="09D37356"/>
    <w:rsid w:val="0A1E10E2"/>
    <w:rsid w:val="0A270480"/>
    <w:rsid w:val="0A27521B"/>
    <w:rsid w:val="0A2C7F52"/>
    <w:rsid w:val="0A3A66B1"/>
    <w:rsid w:val="0A62733C"/>
    <w:rsid w:val="0A8E3AF9"/>
    <w:rsid w:val="0A9906CF"/>
    <w:rsid w:val="0AF7415F"/>
    <w:rsid w:val="0B2D1727"/>
    <w:rsid w:val="0B4E5747"/>
    <w:rsid w:val="0B5A2B09"/>
    <w:rsid w:val="0B824D83"/>
    <w:rsid w:val="0B896B7F"/>
    <w:rsid w:val="0BBD1A3C"/>
    <w:rsid w:val="0BD861AC"/>
    <w:rsid w:val="0BDC0AE3"/>
    <w:rsid w:val="0BE06D44"/>
    <w:rsid w:val="0C06433F"/>
    <w:rsid w:val="0C36606D"/>
    <w:rsid w:val="0C555C7D"/>
    <w:rsid w:val="0C980BD9"/>
    <w:rsid w:val="0CA93D23"/>
    <w:rsid w:val="0CB77D74"/>
    <w:rsid w:val="0CC915B3"/>
    <w:rsid w:val="0CE5286F"/>
    <w:rsid w:val="0CF56469"/>
    <w:rsid w:val="0CF969F7"/>
    <w:rsid w:val="0D21729F"/>
    <w:rsid w:val="0D2B6C96"/>
    <w:rsid w:val="0D346FA4"/>
    <w:rsid w:val="0D4A2CD0"/>
    <w:rsid w:val="0D510A98"/>
    <w:rsid w:val="0D9C3ED4"/>
    <w:rsid w:val="0DC92008"/>
    <w:rsid w:val="0DF71432"/>
    <w:rsid w:val="0DFF30A1"/>
    <w:rsid w:val="0E21633F"/>
    <w:rsid w:val="0E2E716C"/>
    <w:rsid w:val="0E803082"/>
    <w:rsid w:val="0E8303C2"/>
    <w:rsid w:val="0E8F6CF1"/>
    <w:rsid w:val="0EA53F6C"/>
    <w:rsid w:val="0EB23D45"/>
    <w:rsid w:val="0EF01C00"/>
    <w:rsid w:val="0EF0672D"/>
    <w:rsid w:val="0EFF3FAA"/>
    <w:rsid w:val="0F3B7326"/>
    <w:rsid w:val="0F53138C"/>
    <w:rsid w:val="0F5B7839"/>
    <w:rsid w:val="0F8A3424"/>
    <w:rsid w:val="0F8D1B06"/>
    <w:rsid w:val="0F961927"/>
    <w:rsid w:val="0F9C43C6"/>
    <w:rsid w:val="0FAF53A5"/>
    <w:rsid w:val="0FD220B2"/>
    <w:rsid w:val="0FDC3157"/>
    <w:rsid w:val="0FE81962"/>
    <w:rsid w:val="0FF16E9A"/>
    <w:rsid w:val="1002724A"/>
    <w:rsid w:val="101321C4"/>
    <w:rsid w:val="102D4B7A"/>
    <w:rsid w:val="104F7885"/>
    <w:rsid w:val="10593EAD"/>
    <w:rsid w:val="10A94AAB"/>
    <w:rsid w:val="10E90FE8"/>
    <w:rsid w:val="11016904"/>
    <w:rsid w:val="110556B3"/>
    <w:rsid w:val="11314200"/>
    <w:rsid w:val="114F20CD"/>
    <w:rsid w:val="115A275A"/>
    <w:rsid w:val="11760B61"/>
    <w:rsid w:val="119F4AB4"/>
    <w:rsid w:val="11AA0413"/>
    <w:rsid w:val="11AA3AD7"/>
    <w:rsid w:val="11E33932"/>
    <w:rsid w:val="1209103E"/>
    <w:rsid w:val="120A441B"/>
    <w:rsid w:val="12234D75"/>
    <w:rsid w:val="12262DDC"/>
    <w:rsid w:val="12272A24"/>
    <w:rsid w:val="122A184C"/>
    <w:rsid w:val="122B77BF"/>
    <w:rsid w:val="123838B9"/>
    <w:rsid w:val="123A2329"/>
    <w:rsid w:val="123A7B5B"/>
    <w:rsid w:val="125272FA"/>
    <w:rsid w:val="125B6797"/>
    <w:rsid w:val="1264388E"/>
    <w:rsid w:val="126452B8"/>
    <w:rsid w:val="126673F3"/>
    <w:rsid w:val="12A17F85"/>
    <w:rsid w:val="12B82F41"/>
    <w:rsid w:val="12C06535"/>
    <w:rsid w:val="12C71D45"/>
    <w:rsid w:val="131729DD"/>
    <w:rsid w:val="13225216"/>
    <w:rsid w:val="134356E8"/>
    <w:rsid w:val="134565F8"/>
    <w:rsid w:val="134E42E7"/>
    <w:rsid w:val="1357470F"/>
    <w:rsid w:val="136E56F0"/>
    <w:rsid w:val="137E2DCC"/>
    <w:rsid w:val="13934FD7"/>
    <w:rsid w:val="13C53E6E"/>
    <w:rsid w:val="13D57866"/>
    <w:rsid w:val="14067088"/>
    <w:rsid w:val="14073D77"/>
    <w:rsid w:val="14126D63"/>
    <w:rsid w:val="14253F0B"/>
    <w:rsid w:val="14634DE1"/>
    <w:rsid w:val="14786DB5"/>
    <w:rsid w:val="14854A57"/>
    <w:rsid w:val="14971078"/>
    <w:rsid w:val="14994A8F"/>
    <w:rsid w:val="14B103B8"/>
    <w:rsid w:val="14B3096E"/>
    <w:rsid w:val="14DC4940"/>
    <w:rsid w:val="14ED242D"/>
    <w:rsid w:val="14FA1C29"/>
    <w:rsid w:val="14FD482E"/>
    <w:rsid w:val="150C1F33"/>
    <w:rsid w:val="150F268A"/>
    <w:rsid w:val="152F613D"/>
    <w:rsid w:val="153B1380"/>
    <w:rsid w:val="1546493C"/>
    <w:rsid w:val="1558157E"/>
    <w:rsid w:val="15707974"/>
    <w:rsid w:val="15903691"/>
    <w:rsid w:val="159B3565"/>
    <w:rsid w:val="159D58D2"/>
    <w:rsid w:val="15A55254"/>
    <w:rsid w:val="15B75149"/>
    <w:rsid w:val="15E21AA2"/>
    <w:rsid w:val="15E91FDF"/>
    <w:rsid w:val="15F925DD"/>
    <w:rsid w:val="160E4D7B"/>
    <w:rsid w:val="16381FE7"/>
    <w:rsid w:val="1656332B"/>
    <w:rsid w:val="1669341E"/>
    <w:rsid w:val="168126D2"/>
    <w:rsid w:val="16882A52"/>
    <w:rsid w:val="16957302"/>
    <w:rsid w:val="16A74D12"/>
    <w:rsid w:val="16B24C07"/>
    <w:rsid w:val="16B30A97"/>
    <w:rsid w:val="16BA56F3"/>
    <w:rsid w:val="16C1642F"/>
    <w:rsid w:val="16C567B2"/>
    <w:rsid w:val="16CA6168"/>
    <w:rsid w:val="16D90FE7"/>
    <w:rsid w:val="16DE1305"/>
    <w:rsid w:val="16FB4513"/>
    <w:rsid w:val="17022CF5"/>
    <w:rsid w:val="17093618"/>
    <w:rsid w:val="17096FD2"/>
    <w:rsid w:val="17372CEF"/>
    <w:rsid w:val="17496D0A"/>
    <w:rsid w:val="17741372"/>
    <w:rsid w:val="1791535A"/>
    <w:rsid w:val="179B2373"/>
    <w:rsid w:val="17D00712"/>
    <w:rsid w:val="17EF2F1E"/>
    <w:rsid w:val="18505218"/>
    <w:rsid w:val="18563B6C"/>
    <w:rsid w:val="18592A67"/>
    <w:rsid w:val="186F5834"/>
    <w:rsid w:val="18932365"/>
    <w:rsid w:val="189E3BEC"/>
    <w:rsid w:val="189F405D"/>
    <w:rsid w:val="18A432CB"/>
    <w:rsid w:val="18A70369"/>
    <w:rsid w:val="18AC3697"/>
    <w:rsid w:val="18B463D6"/>
    <w:rsid w:val="18C1061D"/>
    <w:rsid w:val="18C45BD1"/>
    <w:rsid w:val="18EC7823"/>
    <w:rsid w:val="19164F67"/>
    <w:rsid w:val="19227185"/>
    <w:rsid w:val="19505A9A"/>
    <w:rsid w:val="19585F77"/>
    <w:rsid w:val="198B5964"/>
    <w:rsid w:val="19971826"/>
    <w:rsid w:val="19C66829"/>
    <w:rsid w:val="1A090E43"/>
    <w:rsid w:val="1A1F509A"/>
    <w:rsid w:val="1A2B5D17"/>
    <w:rsid w:val="1A341408"/>
    <w:rsid w:val="1A4E0261"/>
    <w:rsid w:val="1A632F0A"/>
    <w:rsid w:val="1A6D2A9B"/>
    <w:rsid w:val="1A7B32D6"/>
    <w:rsid w:val="1A7B6926"/>
    <w:rsid w:val="1A8C0A1F"/>
    <w:rsid w:val="1AD62E94"/>
    <w:rsid w:val="1AD73DF9"/>
    <w:rsid w:val="1AF02180"/>
    <w:rsid w:val="1AF55DB2"/>
    <w:rsid w:val="1B0E407D"/>
    <w:rsid w:val="1B1E16FA"/>
    <w:rsid w:val="1B263DB4"/>
    <w:rsid w:val="1B2A2436"/>
    <w:rsid w:val="1B4159FF"/>
    <w:rsid w:val="1B4234E7"/>
    <w:rsid w:val="1B580F90"/>
    <w:rsid w:val="1B80416E"/>
    <w:rsid w:val="1B8F061E"/>
    <w:rsid w:val="1BAB2CB7"/>
    <w:rsid w:val="1BE310FD"/>
    <w:rsid w:val="1BEB7710"/>
    <w:rsid w:val="1C1346B2"/>
    <w:rsid w:val="1C1B48AC"/>
    <w:rsid w:val="1C224FBF"/>
    <w:rsid w:val="1C3F5314"/>
    <w:rsid w:val="1C4D7FC3"/>
    <w:rsid w:val="1C5676E7"/>
    <w:rsid w:val="1C673958"/>
    <w:rsid w:val="1C803354"/>
    <w:rsid w:val="1C8B5DD3"/>
    <w:rsid w:val="1CB5229B"/>
    <w:rsid w:val="1CC275C5"/>
    <w:rsid w:val="1CED5062"/>
    <w:rsid w:val="1CF36DE4"/>
    <w:rsid w:val="1D051551"/>
    <w:rsid w:val="1D1D064F"/>
    <w:rsid w:val="1D2B4D9F"/>
    <w:rsid w:val="1D37149F"/>
    <w:rsid w:val="1D5B467B"/>
    <w:rsid w:val="1D8235B0"/>
    <w:rsid w:val="1DAD38A3"/>
    <w:rsid w:val="1DC70B28"/>
    <w:rsid w:val="1DD87A42"/>
    <w:rsid w:val="1DDB6BA8"/>
    <w:rsid w:val="1DE05107"/>
    <w:rsid w:val="1DE56BE9"/>
    <w:rsid w:val="1DEB7CDA"/>
    <w:rsid w:val="1DFC427E"/>
    <w:rsid w:val="1E0045EC"/>
    <w:rsid w:val="1E0111E8"/>
    <w:rsid w:val="1E143DE7"/>
    <w:rsid w:val="1E3D4B4A"/>
    <w:rsid w:val="1E69606C"/>
    <w:rsid w:val="1E882FDA"/>
    <w:rsid w:val="1E897209"/>
    <w:rsid w:val="1E951A98"/>
    <w:rsid w:val="1EDA3032"/>
    <w:rsid w:val="1F035C2F"/>
    <w:rsid w:val="1F0F5F9B"/>
    <w:rsid w:val="1F391E29"/>
    <w:rsid w:val="1F5228D9"/>
    <w:rsid w:val="1F5340B4"/>
    <w:rsid w:val="1F563BF7"/>
    <w:rsid w:val="1F563FC0"/>
    <w:rsid w:val="1F5C2E6D"/>
    <w:rsid w:val="1F5F309F"/>
    <w:rsid w:val="1F695F7F"/>
    <w:rsid w:val="1F931F9E"/>
    <w:rsid w:val="1F940C51"/>
    <w:rsid w:val="1F9B0431"/>
    <w:rsid w:val="1F9B41B6"/>
    <w:rsid w:val="1FD53698"/>
    <w:rsid w:val="1FDE70EA"/>
    <w:rsid w:val="2013034A"/>
    <w:rsid w:val="201367A0"/>
    <w:rsid w:val="20596071"/>
    <w:rsid w:val="205B3840"/>
    <w:rsid w:val="205C418F"/>
    <w:rsid w:val="206E4AD7"/>
    <w:rsid w:val="207152A6"/>
    <w:rsid w:val="209D737A"/>
    <w:rsid w:val="20A00CB1"/>
    <w:rsid w:val="20BA2CBD"/>
    <w:rsid w:val="20BF62AE"/>
    <w:rsid w:val="20D72CD6"/>
    <w:rsid w:val="20DB36C2"/>
    <w:rsid w:val="20FE10A4"/>
    <w:rsid w:val="2100020F"/>
    <w:rsid w:val="21016EE0"/>
    <w:rsid w:val="212142C3"/>
    <w:rsid w:val="21423E1E"/>
    <w:rsid w:val="21560F04"/>
    <w:rsid w:val="2169285A"/>
    <w:rsid w:val="216933E8"/>
    <w:rsid w:val="21694A9C"/>
    <w:rsid w:val="21750504"/>
    <w:rsid w:val="21794715"/>
    <w:rsid w:val="21A02BC7"/>
    <w:rsid w:val="21A944A4"/>
    <w:rsid w:val="21C23A09"/>
    <w:rsid w:val="21CC3DCB"/>
    <w:rsid w:val="21D65C6A"/>
    <w:rsid w:val="222954D3"/>
    <w:rsid w:val="22296FE3"/>
    <w:rsid w:val="226A0F7E"/>
    <w:rsid w:val="229E6A69"/>
    <w:rsid w:val="22A77BDE"/>
    <w:rsid w:val="22AC444E"/>
    <w:rsid w:val="22AD6101"/>
    <w:rsid w:val="22C95BCE"/>
    <w:rsid w:val="22D90DFC"/>
    <w:rsid w:val="22FF168B"/>
    <w:rsid w:val="2307761E"/>
    <w:rsid w:val="230C4376"/>
    <w:rsid w:val="232042D6"/>
    <w:rsid w:val="23212948"/>
    <w:rsid w:val="23493F12"/>
    <w:rsid w:val="234F145A"/>
    <w:rsid w:val="2357483B"/>
    <w:rsid w:val="238B15DF"/>
    <w:rsid w:val="23D37340"/>
    <w:rsid w:val="2403404B"/>
    <w:rsid w:val="240C5773"/>
    <w:rsid w:val="242048EF"/>
    <w:rsid w:val="24256061"/>
    <w:rsid w:val="24485785"/>
    <w:rsid w:val="24532E86"/>
    <w:rsid w:val="245A6F19"/>
    <w:rsid w:val="24793854"/>
    <w:rsid w:val="24840E5B"/>
    <w:rsid w:val="2485735C"/>
    <w:rsid w:val="2491144B"/>
    <w:rsid w:val="249E5F0A"/>
    <w:rsid w:val="24A639FD"/>
    <w:rsid w:val="24BD292A"/>
    <w:rsid w:val="24C24308"/>
    <w:rsid w:val="24CB591E"/>
    <w:rsid w:val="250B3DAE"/>
    <w:rsid w:val="2510148D"/>
    <w:rsid w:val="253F5627"/>
    <w:rsid w:val="25416B83"/>
    <w:rsid w:val="25597305"/>
    <w:rsid w:val="257C51A4"/>
    <w:rsid w:val="25941E8D"/>
    <w:rsid w:val="25D357C0"/>
    <w:rsid w:val="25D56E40"/>
    <w:rsid w:val="25E704DD"/>
    <w:rsid w:val="26002426"/>
    <w:rsid w:val="26111360"/>
    <w:rsid w:val="26170A5A"/>
    <w:rsid w:val="261834D2"/>
    <w:rsid w:val="262E4BD8"/>
    <w:rsid w:val="26373E63"/>
    <w:rsid w:val="2646305C"/>
    <w:rsid w:val="26857F8E"/>
    <w:rsid w:val="2699760F"/>
    <w:rsid w:val="26CD7408"/>
    <w:rsid w:val="26DB3593"/>
    <w:rsid w:val="270F0569"/>
    <w:rsid w:val="271213EE"/>
    <w:rsid w:val="27162229"/>
    <w:rsid w:val="27172A66"/>
    <w:rsid w:val="272252A9"/>
    <w:rsid w:val="272C15B1"/>
    <w:rsid w:val="273E1E9C"/>
    <w:rsid w:val="27495078"/>
    <w:rsid w:val="2755554E"/>
    <w:rsid w:val="275E5A45"/>
    <w:rsid w:val="276D0B68"/>
    <w:rsid w:val="2770763B"/>
    <w:rsid w:val="279448FF"/>
    <w:rsid w:val="279608EB"/>
    <w:rsid w:val="27CB29CB"/>
    <w:rsid w:val="27D867C9"/>
    <w:rsid w:val="27EC6B18"/>
    <w:rsid w:val="27ED555E"/>
    <w:rsid w:val="27F971C2"/>
    <w:rsid w:val="27FA60F6"/>
    <w:rsid w:val="28185BF4"/>
    <w:rsid w:val="283E0FC9"/>
    <w:rsid w:val="284F5CF3"/>
    <w:rsid w:val="28753570"/>
    <w:rsid w:val="28776FEE"/>
    <w:rsid w:val="28832736"/>
    <w:rsid w:val="28970FA9"/>
    <w:rsid w:val="28977BFC"/>
    <w:rsid w:val="28C2046A"/>
    <w:rsid w:val="28D66118"/>
    <w:rsid w:val="292F23B8"/>
    <w:rsid w:val="293C2105"/>
    <w:rsid w:val="29496329"/>
    <w:rsid w:val="29CA268C"/>
    <w:rsid w:val="29F50424"/>
    <w:rsid w:val="29F510A9"/>
    <w:rsid w:val="2A076851"/>
    <w:rsid w:val="2A342D15"/>
    <w:rsid w:val="2A383C0F"/>
    <w:rsid w:val="2A4407E5"/>
    <w:rsid w:val="2A516C9D"/>
    <w:rsid w:val="2A6B06BD"/>
    <w:rsid w:val="2A76151F"/>
    <w:rsid w:val="2A870E1D"/>
    <w:rsid w:val="2A892CE6"/>
    <w:rsid w:val="2AA4294F"/>
    <w:rsid w:val="2AAD1615"/>
    <w:rsid w:val="2AC522FA"/>
    <w:rsid w:val="2AF317D4"/>
    <w:rsid w:val="2B0D1EB0"/>
    <w:rsid w:val="2B3E5C15"/>
    <w:rsid w:val="2B6858CD"/>
    <w:rsid w:val="2B830390"/>
    <w:rsid w:val="2BB07C06"/>
    <w:rsid w:val="2BD61D46"/>
    <w:rsid w:val="2BE57715"/>
    <w:rsid w:val="2C0E207C"/>
    <w:rsid w:val="2C202A66"/>
    <w:rsid w:val="2C2818AA"/>
    <w:rsid w:val="2C342F4D"/>
    <w:rsid w:val="2C487FF1"/>
    <w:rsid w:val="2C5F414D"/>
    <w:rsid w:val="2C744398"/>
    <w:rsid w:val="2C947947"/>
    <w:rsid w:val="2C9936DA"/>
    <w:rsid w:val="2C9A4DA5"/>
    <w:rsid w:val="2CA23042"/>
    <w:rsid w:val="2CBA47ED"/>
    <w:rsid w:val="2CBF5908"/>
    <w:rsid w:val="2CF43EF9"/>
    <w:rsid w:val="2CF5157C"/>
    <w:rsid w:val="2CF5178B"/>
    <w:rsid w:val="2D0B1837"/>
    <w:rsid w:val="2D23570E"/>
    <w:rsid w:val="2D5538A6"/>
    <w:rsid w:val="2D6829BA"/>
    <w:rsid w:val="2D6A7474"/>
    <w:rsid w:val="2D6B500D"/>
    <w:rsid w:val="2D6D118F"/>
    <w:rsid w:val="2D7F197A"/>
    <w:rsid w:val="2D8E70ED"/>
    <w:rsid w:val="2DAB0083"/>
    <w:rsid w:val="2DFD787D"/>
    <w:rsid w:val="2E125264"/>
    <w:rsid w:val="2E273111"/>
    <w:rsid w:val="2E2A300D"/>
    <w:rsid w:val="2E4F705F"/>
    <w:rsid w:val="2E523637"/>
    <w:rsid w:val="2E684171"/>
    <w:rsid w:val="2E6C3F39"/>
    <w:rsid w:val="2E763689"/>
    <w:rsid w:val="2EAC4CE5"/>
    <w:rsid w:val="2EC6529D"/>
    <w:rsid w:val="2EDB60E4"/>
    <w:rsid w:val="2F096635"/>
    <w:rsid w:val="2F2F6C49"/>
    <w:rsid w:val="2F3572E9"/>
    <w:rsid w:val="2F3E6917"/>
    <w:rsid w:val="2F3F0F95"/>
    <w:rsid w:val="2F5D222F"/>
    <w:rsid w:val="2F622265"/>
    <w:rsid w:val="2F654B7B"/>
    <w:rsid w:val="2F7551CE"/>
    <w:rsid w:val="2F757A89"/>
    <w:rsid w:val="300978D4"/>
    <w:rsid w:val="30102936"/>
    <w:rsid w:val="306D3BF0"/>
    <w:rsid w:val="30791187"/>
    <w:rsid w:val="30A25876"/>
    <w:rsid w:val="30C87D5A"/>
    <w:rsid w:val="30CB69D5"/>
    <w:rsid w:val="30E909A9"/>
    <w:rsid w:val="30EB679C"/>
    <w:rsid w:val="310752E9"/>
    <w:rsid w:val="310765D4"/>
    <w:rsid w:val="310F35E6"/>
    <w:rsid w:val="3120501A"/>
    <w:rsid w:val="31322E90"/>
    <w:rsid w:val="314A1A43"/>
    <w:rsid w:val="315A766D"/>
    <w:rsid w:val="31755FA3"/>
    <w:rsid w:val="318678AA"/>
    <w:rsid w:val="3196050E"/>
    <w:rsid w:val="31B16D04"/>
    <w:rsid w:val="31BE1754"/>
    <w:rsid w:val="320B49B4"/>
    <w:rsid w:val="32124661"/>
    <w:rsid w:val="32206573"/>
    <w:rsid w:val="3241497F"/>
    <w:rsid w:val="325B60DC"/>
    <w:rsid w:val="32861DCA"/>
    <w:rsid w:val="32CA056E"/>
    <w:rsid w:val="32F10CC6"/>
    <w:rsid w:val="33054C11"/>
    <w:rsid w:val="33112272"/>
    <w:rsid w:val="333D7A54"/>
    <w:rsid w:val="3342390D"/>
    <w:rsid w:val="33424E53"/>
    <w:rsid w:val="334E5EDD"/>
    <w:rsid w:val="334F1F37"/>
    <w:rsid w:val="336B6899"/>
    <w:rsid w:val="337E0E1D"/>
    <w:rsid w:val="339C1E26"/>
    <w:rsid w:val="339F62B2"/>
    <w:rsid w:val="33AA0A27"/>
    <w:rsid w:val="33AC76CF"/>
    <w:rsid w:val="33C329A1"/>
    <w:rsid w:val="33DA2570"/>
    <w:rsid w:val="33F1151E"/>
    <w:rsid w:val="33F31B3C"/>
    <w:rsid w:val="33F6756D"/>
    <w:rsid w:val="33FB5046"/>
    <w:rsid w:val="34543A82"/>
    <w:rsid w:val="348114B4"/>
    <w:rsid w:val="348C2FEC"/>
    <w:rsid w:val="34B819B9"/>
    <w:rsid w:val="34E6411E"/>
    <w:rsid w:val="34E90AC8"/>
    <w:rsid w:val="34EB2094"/>
    <w:rsid w:val="35021E26"/>
    <w:rsid w:val="3540388F"/>
    <w:rsid w:val="357E3645"/>
    <w:rsid w:val="3583209C"/>
    <w:rsid w:val="35CA093C"/>
    <w:rsid w:val="35EF33BC"/>
    <w:rsid w:val="35EF3FF9"/>
    <w:rsid w:val="35FB44BA"/>
    <w:rsid w:val="36253073"/>
    <w:rsid w:val="362C013B"/>
    <w:rsid w:val="362C5F15"/>
    <w:rsid w:val="3634177E"/>
    <w:rsid w:val="365058D2"/>
    <w:rsid w:val="36715F57"/>
    <w:rsid w:val="36774504"/>
    <w:rsid w:val="36972C01"/>
    <w:rsid w:val="36B9522D"/>
    <w:rsid w:val="36BD7081"/>
    <w:rsid w:val="36CC2616"/>
    <w:rsid w:val="36CD0C11"/>
    <w:rsid w:val="36E11D27"/>
    <w:rsid w:val="36E3543C"/>
    <w:rsid w:val="37085E23"/>
    <w:rsid w:val="3723716B"/>
    <w:rsid w:val="374D65DA"/>
    <w:rsid w:val="374E5A62"/>
    <w:rsid w:val="377B20EA"/>
    <w:rsid w:val="37961451"/>
    <w:rsid w:val="37993288"/>
    <w:rsid w:val="379A6EB8"/>
    <w:rsid w:val="37BB1DA1"/>
    <w:rsid w:val="37E74E01"/>
    <w:rsid w:val="380176D5"/>
    <w:rsid w:val="381677BB"/>
    <w:rsid w:val="38370A11"/>
    <w:rsid w:val="384C28B2"/>
    <w:rsid w:val="38517C0B"/>
    <w:rsid w:val="38932595"/>
    <w:rsid w:val="38AB6A52"/>
    <w:rsid w:val="38B84340"/>
    <w:rsid w:val="38C46E0A"/>
    <w:rsid w:val="38ED5D39"/>
    <w:rsid w:val="3913261D"/>
    <w:rsid w:val="392649B3"/>
    <w:rsid w:val="392B3352"/>
    <w:rsid w:val="3943450C"/>
    <w:rsid w:val="394944B4"/>
    <w:rsid w:val="39890A5B"/>
    <w:rsid w:val="399D5F40"/>
    <w:rsid w:val="39B24670"/>
    <w:rsid w:val="39B34583"/>
    <w:rsid w:val="39C13D01"/>
    <w:rsid w:val="39CA7853"/>
    <w:rsid w:val="39D47E78"/>
    <w:rsid w:val="39D56E88"/>
    <w:rsid w:val="39E63424"/>
    <w:rsid w:val="3A0A6D00"/>
    <w:rsid w:val="3A3C546A"/>
    <w:rsid w:val="3A534E04"/>
    <w:rsid w:val="3A6342F6"/>
    <w:rsid w:val="3A6B0BD8"/>
    <w:rsid w:val="3A8F568E"/>
    <w:rsid w:val="3ABE3C69"/>
    <w:rsid w:val="3ACE02F9"/>
    <w:rsid w:val="3AEB5621"/>
    <w:rsid w:val="3AF56720"/>
    <w:rsid w:val="3B231040"/>
    <w:rsid w:val="3B3B1405"/>
    <w:rsid w:val="3B443D55"/>
    <w:rsid w:val="3B473ADD"/>
    <w:rsid w:val="3B586960"/>
    <w:rsid w:val="3B891443"/>
    <w:rsid w:val="3B93747E"/>
    <w:rsid w:val="3B950DA0"/>
    <w:rsid w:val="3B9C3A78"/>
    <w:rsid w:val="3BAA3305"/>
    <w:rsid w:val="3BB73EB6"/>
    <w:rsid w:val="3BB90ED6"/>
    <w:rsid w:val="3BDB27A2"/>
    <w:rsid w:val="3BDD7EF7"/>
    <w:rsid w:val="3BFD75F5"/>
    <w:rsid w:val="3C046221"/>
    <w:rsid w:val="3C30779D"/>
    <w:rsid w:val="3C386BC0"/>
    <w:rsid w:val="3C431605"/>
    <w:rsid w:val="3C6A0F63"/>
    <w:rsid w:val="3C916A3A"/>
    <w:rsid w:val="3CCE6D4E"/>
    <w:rsid w:val="3CEE3452"/>
    <w:rsid w:val="3CF6050B"/>
    <w:rsid w:val="3CFF238C"/>
    <w:rsid w:val="3D0C5719"/>
    <w:rsid w:val="3D2339BE"/>
    <w:rsid w:val="3D3723F3"/>
    <w:rsid w:val="3D462121"/>
    <w:rsid w:val="3D4B20A1"/>
    <w:rsid w:val="3D4B6E56"/>
    <w:rsid w:val="3D837191"/>
    <w:rsid w:val="3D85168A"/>
    <w:rsid w:val="3D98085A"/>
    <w:rsid w:val="3DF26F16"/>
    <w:rsid w:val="3E391B01"/>
    <w:rsid w:val="3E39554A"/>
    <w:rsid w:val="3E4A2331"/>
    <w:rsid w:val="3E4C3F58"/>
    <w:rsid w:val="3E4D4965"/>
    <w:rsid w:val="3E6C66FE"/>
    <w:rsid w:val="3E7F751C"/>
    <w:rsid w:val="3E803C82"/>
    <w:rsid w:val="3E856712"/>
    <w:rsid w:val="3ED37C11"/>
    <w:rsid w:val="3EF4712D"/>
    <w:rsid w:val="3EF83D82"/>
    <w:rsid w:val="3EF95F21"/>
    <w:rsid w:val="3EFD2ACC"/>
    <w:rsid w:val="3F1C5EE8"/>
    <w:rsid w:val="3F28076C"/>
    <w:rsid w:val="3F2B2E3C"/>
    <w:rsid w:val="3F403A1D"/>
    <w:rsid w:val="3F717FBE"/>
    <w:rsid w:val="3F726EE9"/>
    <w:rsid w:val="3F7B02ED"/>
    <w:rsid w:val="3F971FA9"/>
    <w:rsid w:val="3FB52A3E"/>
    <w:rsid w:val="3FCA3BCC"/>
    <w:rsid w:val="3FE22160"/>
    <w:rsid w:val="3FE94D3E"/>
    <w:rsid w:val="3FF673DC"/>
    <w:rsid w:val="400919EB"/>
    <w:rsid w:val="40243E13"/>
    <w:rsid w:val="40362B49"/>
    <w:rsid w:val="405A0404"/>
    <w:rsid w:val="40691BD6"/>
    <w:rsid w:val="407E1783"/>
    <w:rsid w:val="40BD525A"/>
    <w:rsid w:val="40D0685F"/>
    <w:rsid w:val="40EB3E92"/>
    <w:rsid w:val="4117508D"/>
    <w:rsid w:val="4133597E"/>
    <w:rsid w:val="413A46F8"/>
    <w:rsid w:val="41412731"/>
    <w:rsid w:val="41554A66"/>
    <w:rsid w:val="416A39EA"/>
    <w:rsid w:val="416B4EEF"/>
    <w:rsid w:val="41734C3C"/>
    <w:rsid w:val="419C1778"/>
    <w:rsid w:val="41AF16FE"/>
    <w:rsid w:val="41C268B1"/>
    <w:rsid w:val="41EC2DAE"/>
    <w:rsid w:val="42090099"/>
    <w:rsid w:val="422A27B3"/>
    <w:rsid w:val="42467BEC"/>
    <w:rsid w:val="4251798F"/>
    <w:rsid w:val="425563F3"/>
    <w:rsid w:val="42BB712A"/>
    <w:rsid w:val="42C459F9"/>
    <w:rsid w:val="42E71D12"/>
    <w:rsid w:val="43015DC1"/>
    <w:rsid w:val="434239CB"/>
    <w:rsid w:val="43487D29"/>
    <w:rsid w:val="4373279C"/>
    <w:rsid w:val="437F5E44"/>
    <w:rsid w:val="43810ED9"/>
    <w:rsid w:val="43BA0738"/>
    <w:rsid w:val="43C20527"/>
    <w:rsid w:val="43EC63BE"/>
    <w:rsid w:val="44485969"/>
    <w:rsid w:val="444E6AF6"/>
    <w:rsid w:val="44535DEA"/>
    <w:rsid w:val="44635CAE"/>
    <w:rsid w:val="446B20F3"/>
    <w:rsid w:val="448955F2"/>
    <w:rsid w:val="449D2053"/>
    <w:rsid w:val="44D30BC3"/>
    <w:rsid w:val="44D6499D"/>
    <w:rsid w:val="44DD52FD"/>
    <w:rsid w:val="44E754A8"/>
    <w:rsid w:val="44E972DB"/>
    <w:rsid w:val="453126BA"/>
    <w:rsid w:val="45331E57"/>
    <w:rsid w:val="453C595F"/>
    <w:rsid w:val="45443494"/>
    <w:rsid w:val="45567AC5"/>
    <w:rsid w:val="4574056C"/>
    <w:rsid w:val="457549CF"/>
    <w:rsid w:val="45791214"/>
    <w:rsid w:val="45AA652F"/>
    <w:rsid w:val="45AC77C4"/>
    <w:rsid w:val="45D5678B"/>
    <w:rsid w:val="45ED352C"/>
    <w:rsid w:val="45F87C7C"/>
    <w:rsid w:val="460551E7"/>
    <w:rsid w:val="46192B7B"/>
    <w:rsid w:val="4633596F"/>
    <w:rsid w:val="464A0570"/>
    <w:rsid w:val="466544A7"/>
    <w:rsid w:val="468677E4"/>
    <w:rsid w:val="46943BD4"/>
    <w:rsid w:val="4695218D"/>
    <w:rsid w:val="46A874CA"/>
    <w:rsid w:val="46A97F93"/>
    <w:rsid w:val="46D905B0"/>
    <w:rsid w:val="46E353B1"/>
    <w:rsid w:val="47192CB0"/>
    <w:rsid w:val="4719750C"/>
    <w:rsid w:val="473B6D3F"/>
    <w:rsid w:val="474528C0"/>
    <w:rsid w:val="475155CE"/>
    <w:rsid w:val="47650DA4"/>
    <w:rsid w:val="4779065F"/>
    <w:rsid w:val="47837FB6"/>
    <w:rsid w:val="47840262"/>
    <w:rsid w:val="478D2190"/>
    <w:rsid w:val="479E4E61"/>
    <w:rsid w:val="47E55559"/>
    <w:rsid w:val="481674B8"/>
    <w:rsid w:val="481B0959"/>
    <w:rsid w:val="48936195"/>
    <w:rsid w:val="48BD2BE6"/>
    <w:rsid w:val="48F67FA6"/>
    <w:rsid w:val="48FD213E"/>
    <w:rsid w:val="490D489C"/>
    <w:rsid w:val="491731EC"/>
    <w:rsid w:val="491F401E"/>
    <w:rsid w:val="49337701"/>
    <w:rsid w:val="49392038"/>
    <w:rsid w:val="49593FEF"/>
    <w:rsid w:val="495A1F67"/>
    <w:rsid w:val="495A3BCB"/>
    <w:rsid w:val="49600477"/>
    <w:rsid w:val="49634D2F"/>
    <w:rsid w:val="49641637"/>
    <w:rsid w:val="49753C9F"/>
    <w:rsid w:val="4976639A"/>
    <w:rsid w:val="497B4DD7"/>
    <w:rsid w:val="497E22FA"/>
    <w:rsid w:val="49996A08"/>
    <w:rsid w:val="499A4949"/>
    <w:rsid w:val="49A0135F"/>
    <w:rsid w:val="49A52DB1"/>
    <w:rsid w:val="49B17B91"/>
    <w:rsid w:val="49B55375"/>
    <w:rsid w:val="49BA4FDC"/>
    <w:rsid w:val="49CF771D"/>
    <w:rsid w:val="49E00959"/>
    <w:rsid w:val="49E924C6"/>
    <w:rsid w:val="49EA002C"/>
    <w:rsid w:val="49F75152"/>
    <w:rsid w:val="4A2C665E"/>
    <w:rsid w:val="4A6638B9"/>
    <w:rsid w:val="4AB7514D"/>
    <w:rsid w:val="4AC24B62"/>
    <w:rsid w:val="4AD52972"/>
    <w:rsid w:val="4B001CFA"/>
    <w:rsid w:val="4B006C43"/>
    <w:rsid w:val="4B2846A0"/>
    <w:rsid w:val="4B3B159E"/>
    <w:rsid w:val="4B497C36"/>
    <w:rsid w:val="4B580B44"/>
    <w:rsid w:val="4B6409C2"/>
    <w:rsid w:val="4B790FE3"/>
    <w:rsid w:val="4B795E12"/>
    <w:rsid w:val="4B7C77A0"/>
    <w:rsid w:val="4BA17BD9"/>
    <w:rsid w:val="4BB04D32"/>
    <w:rsid w:val="4BB80C7F"/>
    <w:rsid w:val="4BEB6B6C"/>
    <w:rsid w:val="4BF600ED"/>
    <w:rsid w:val="4BFF6E84"/>
    <w:rsid w:val="4C113F56"/>
    <w:rsid w:val="4C262E9D"/>
    <w:rsid w:val="4C313E98"/>
    <w:rsid w:val="4C4C7711"/>
    <w:rsid w:val="4C621FE2"/>
    <w:rsid w:val="4C761607"/>
    <w:rsid w:val="4C7859FF"/>
    <w:rsid w:val="4C801ED1"/>
    <w:rsid w:val="4CF74111"/>
    <w:rsid w:val="4D180105"/>
    <w:rsid w:val="4D241B51"/>
    <w:rsid w:val="4D2740A7"/>
    <w:rsid w:val="4D454FF6"/>
    <w:rsid w:val="4DA23327"/>
    <w:rsid w:val="4DBF1F5C"/>
    <w:rsid w:val="4DDD0610"/>
    <w:rsid w:val="4DE51F07"/>
    <w:rsid w:val="4DEA6CD8"/>
    <w:rsid w:val="4DEB6A22"/>
    <w:rsid w:val="4DFB35D6"/>
    <w:rsid w:val="4E215155"/>
    <w:rsid w:val="4E254952"/>
    <w:rsid w:val="4E7A70DD"/>
    <w:rsid w:val="4E880A9C"/>
    <w:rsid w:val="4E9B3D06"/>
    <w:rsid w:val="4EE6691F"/>
    <w:rsid w:val="4F000961"/>
    <w:rsid w:val="4F12575B"/>
    <w:rsid w:val="4F20508C"/>
    <w:rsid w:val="4F2507C1"/>
    <w:rsid w:val="4F2A3249"/>
    <w:rsid w:val="4F611D79"/>
    <w:rsid w:val="4F6E37D0"/>
    <w:rsid w:val="4F71578F"/>
    <w:rsid w:val="4F884C88"/>
    <w:rsid w:val="4FAC4687"/>
    <w:rsid w:val="4FB40A6B"/>
    <w:rsid w:val="4FC31E4F"/>
    <w:rsid w:val="4FCF433A"/>
    <w:rsid w:val="500D06D8"/>
    <w:rsid w:val="50424193"/>
    <w:rsid w:val="50633FE9"/>
    <w:rsid w:val="507863E7"/>
    <w:rsid w:val="507A08FC"/>
    <w:rsid w:val="507E1501"/>
    <w:rsid w:val="50A92993"/>
    <w:rsid w:val="50AD7806"/>
    <w:rsid w:val="50C636B7"/>
    <w:rsid w:val="50E863DF"/>
    <w:rsid w:val="51232F25"/>
    <w:rsid w:val="51350D8E"/>
    <w:rsid w:val="51424853"/>
    <w:rsid w:val="51576FB1"/>
    <w:rsid w:val="51577CC8"/>
    <w:rsid w:val="517E6858"/>
    <w:rsid w:val="518B5C23"/>
    <w:rsid w:val="51950C7F"/>
    <w:rsid w:val="51C74F10"/>
    <w:rsid w:val="51D922EC"/>
    <w:rsid w:val="51EA30F6"/>
    <w:rsid w:val="51F9434F"/>
    <w:rsid w:val="520C1697"/>
    <w:rsid w:val="522C3EAA"/>
    <w:rsid w:val="52401F28"/>
    <w:rsid w:val="52663C11"/>
    <w:rsid w:val="52802AEB"/>
    <w:rsid w:val="529679F7"/>
    <w:rsid w:val="52A55CC5"/>
    <w:rsid w:val="52BB56D1"/>
    <w:rsid w:val="52BC3CB1"/>
    <w:rsid w:val="52D31816"/>
    <w:rsid w:val="52F26C42"/>
    <w:rsid w:val="52FA23F8"/>
    <w:rsid w:val="53273455"/>
    <w:rsid w:val="53371AF1"/>
    <w:rsid w:val="533E271F"/>
    <w:rsid w:val="53452BA5"/>
    <w:rsid w:val="535E16AC"/>
    <w:rsid w:val="535F63A5"/>
    <w:rsid w:val="53610D7A"/>
    <w:rsid w:val="538D16C4"/>
    <w:rsid w:val="538D1A67"/>
    <w:rsid w:val="5390351E"/>
    <w:rsid w:val="5398040B"/>
    <w:rsid w:val="53B116FA"/>
    <w:rsid w:val="53EB199E"/>
    <w:rsid w:val="54073C25"/>
    <w:rsid w:val="54192250"/>
    <w:rsid w:val="5421448F"/>
    <w:rsid w:val="54246CE4"/>
    <w:rsid w:val="545B0BE9"/>
    <w:rsid w:val="54615CA9"/>
    <w:rsid w:val="54861F4A"/>
    <w:rsid w:val="549A1A8E"/>
    <w:rsid w:val="54AB0037"/>
    <w:rsid w:val="54C11B7E"/>
    <w:rsid w:val="54CC3DA9"/>
    <w:rsid w:val="54D32265"/>
    <w:rsid w:val="55291F1C"/>
    <w:rsid w:val="553850F3"/>
    <w:rsid w:val="55575886"/>
    <w:rsid w:val="55623DB8"/>
    <w:rsid w:val="556D36C0"/>
    <w:rsid w:val="55A01B29"/>
    <w:rsid w:val="55A51E4D"/>
    <w:rsid w:val="55D013F5"/>
    <w:rsid w:val="55D97163"/>
    <w:rsid w:val="55E930AD"/>
    <w:rsid w:val="56045371"/>
    <w:rsid w:val="56262DAD"/>
    <w:rsid w:val="563924CA"/>
    <w:rsid w:val="5658246F"/>
    <w:rsid w:val="565E3AE4"/>
    <w:rsid w:val="56AC4370"/>
    <w:rsid w:val="56AD7734"/>
    <w:rsid w:val="56AF3321"/>
    <w:rsid w:val="56B17A0A"/>
    <w:rsid w:val="56B466F8"/>
    <w:rsid w:val="56DC74CC"/>
    <w:rsid w:val="56EB7BD5"/>
    <w:rsid w:val="571F106E"/>
    <w:rsid w:val="571F24E7"/>
    <w:rsid w:val="57217CF4"/>
    <w:rsid w:val="57387F07"/>
    <w:rsid w:val="57471FFD"/>
    <w:rsid w:val="575F64A1"/>
    <w:rsid w:val="57880120"/>
    <w:rsid w:val="57983F11"/>
    <w:rsid w:val="579B32B4"/>
    <w:rsid w:val="57A46061"/>
    <w:rsid w:val="57AF574D"/>
    <w:rsid w:val="57D71D96"/>
    <w:rsid w:val="57E779AD"/>
    <w:rsid w:val="57F45566"/>
    <w:rsid w:val="581A497E"/>
    <w:rsid w:val="58300E6C"/>
    <w:rsid w:val="58373462"/>
    <w:rsid w:val="583C44B4"/>
    <w:rsid w:val="58502144"/>
    <w:rsid w:val="5858520E"/>
    <w:rsid w:val="587376C1"/>
    <w:rsid w:val="587A3603"/>
    <w:rsid w:val="587D64C6"/>
    <w:rsid w:val="58932290"/>
    <w:rsid w:val="589B309B"/>
    <w:rsid w:val="58CF5BA1"/>
    <w:rsid w:val="58EA5AEB"/>
    <w:rsid w:val="58F03003"/>
    <w:rsid w:val="59136B4B"/>
    <w:rsid w:val="591A4DDA"/>
    <w:rsid w:val="59617C50"/>
    <w:rsid w:val="598C6B20"/>
    <w:rsid w:val="59917D0E"/>
    <w:rsid w:val="59DF5490"/>
    <w:rsid w:val="59E15E45"/>
    <w:rsid w:val="5A540BB3"/>
    <w:rsid w:val="5A5B6428"/>
    <w:rsid w:val="5A6F375B"/>
    <w:rsid w:val="5A754E82"/>
    <w:rsid w:val="5A7C5B56"/>
    <w:rsid w:val="5A8C2377"/>
    <w:rsid w:val="5A8D316E"/>
    <w:rsid w:val="5AB27A57"/>
    <w:rsid w:val="5ABA047C"/>
    <w:rsid w:val="5AD5643D"/>
    <w:rsid w:val="5AE11781"/>
    <w:rsid w:val="5AF06644"/>
    <w:rsid w:val="5B167BAF"/>
    <w:rsid w:val="5B1E659F"/>
    <w:rsid w:val="5B5C42D1"/>
    <w:rsid w:val="5B5D6DEE"/>
    <w:rsid w:val="5B6A75E7"/>
    <w:rsid w:val="5B734886"/>
    <w:rsid w:val="5B7D2DDE"/>
    <w:rsid w:val="5BA0436A"/>
    <w:rsid w:val="5BC94992"/>
    <w:rsid w:val="5BCE7DE2"/>
    <w:rsid w:val="5BE96A3D"/>
    <w:rsid w:val="5BF321CA"/>
    <w:rsid w:val="5C082EAA"/>
    <w:rsid w:val="5C24237A"/>
    <w:rsid w:val="5C4C3DF7"/>
    <w:rsid w:val="5C970409"/>
    <w:rsid w:val="5C9A24ED"/>
    <w:rsid w:val="5CB56893"/>
    <w:rsid w:val="5CDB26AF"/>
    <w:rsid w:val="5CF109BF"/>
    <w:rsid w:val="5D084646"/>
    <w:rsid w:val="5D096544"/>
    <w:rsid w:val="5D1069C0"/>
    <w:rsid w:val="5D5930D2"/>
    <w:rsid w:val="5D732EA3"/>
    <w:rsid w:val="5D761C7D"/>
    <w:rsid w:val="5D7861F2"/>
    <w:rsid w:val="5D7E7CD0"/>
    <w:rsid w:val="5D96281F"/>
    <w:rsid w:val="5DAB41A4"/>
    <w:rsid w:val="5DC82FBB"/>
    <w:rsid w:val="5DC874CE"/>
    <w:rsid w:val="5DD46B50"/>
    <w:rsid w:val="5E0159BC"/>
    <w:rsid w:val="5E146587"/>
    <w:rsid w:val="5E1B32CF"/>
    <w:rsid w:val="5E4C5402"/>
    <w:rsid w:val="5E563A07"/>
    <w:rsid w:val="5E717F8E"/>
    <w:rsid w:val="5E890B5C"/>
    <w:rsid w:val="5E895FFA"/>
    <w:rsid w:val="5EA21B8C"/>
    <w:rsid w:val="5EBD21CA"/>
    <w:rsid w:val="5ED44D31"/>
    <w:rsid w:val="5EE7244C"/>
    <w:rsid w:val="5F0C76FD"/>
    <w:rsid w:val="5F387F45"/>
    <w:rsid w:val="5F4F5060"/>
    <w:rsid w:val="5F50588E"/>
    <w:rsid w:val="5F76169A"/>
    <w:rsid w:val="5F781B7C"/>
    <w:rsid w:val="5F78473F"/>
    <w:rsid w:val="5F870E84"/>
    <w:rsid w:val="5F8B75B4"/>
    <w:rsid w:val="5F8D6DCF"/>
    <w:rsid w:val="5FB05D56"/>
    <w:rsid w:val="5FBD1DC6"/>
    <w:rsid w:val="5FC94741"/>
    <w:rsid w:val="5FD10087"/>
    <w:rsid w:val="60501F62"/>
    <w:rsid w:val="6056735D"/>
    <w:rsid w:val="606E03B1"/>
    <w:rsid w:val="60740FA7"/>
    <w:rsid w:val="609B72C8"/>
    <w:rsid w:val="60B50A3C"/>
    <w:rsid w:val="60CD2717"/>
    <w:rsid w:val="60CF0038"/>
    <w:rsid w:val="60E1788C"/>
    <w:rsid w:val="61072046"/>
    <w:rsid w:val="61341372"/>
    <w:rsid w:val="61415F23"/>
    <w:rsid w:val="616349FC"/>
    <w:rsid w:val="61712935"/>
    <w:rsid w:val="61AC7FA9"/>
    <w:rsid w:val="61AF5022"/>
    <w:rsid w:val="61C95A88"/>
    <w:rsid w:val="61D10E34"/>
    <w:rsid w:val="61DE0DBC"/>
    <w:rsid w:val="61F159F1"/>
    <w:rsid w:val="61FF3044"/>
    <w:rsid w:val="62371479"/>
    <w:rsid w:val="62417ACA"/>
    <w:rsid w:val="626D7079"/>
    <w:rsid w:val="62A562F1"/>
    <w:rsid w:val="62AE2995"/>
    <w:rsid w:val="62AF5BFB"/>
    <w:rsid w:val="630A0BD2"/>
    <w:rsid w:val="63351CEB"/>
    <w:rsid w:val="63631F95"/>
    <w:rsid w:val="637A0E27"/>
    <w:rsid w:val="63915EAA"/>
    <w:rsid w:val="63946CDA"/>
    <w:rsid w:val="639E3B25"/>
    <w:rsid w:val="63B4259E"/>
    <w:rsid w:val="63B6652B"/>
    <w:rsid w:val="63C42B00"/>
    <w:rsid w:val="63C745E7"/>
    <w:rsid w:val="63CA37E2"/>
    <w:rsid w:val="63CD4425"/>
    <w:rsid w:val="63CF24C1"/>
    <w:rsid w:val="63F2171D"/>
    <w:rsid w:val="63F65502"/>
    <w:rsid w:val="63FA4A56"/>
    <w:rsid w:val="6408573B"/>
    <w:rsid w:val="641F655E"/>
    <w:rsid w:val="64212273"/>
    <w:rsid w:val="642C2F2D"/>
    <w:rsid w:val="64714834"/>
    <w:rsid w:val="649C0392"/>
    <w:rsid w:val="64A9305F"/>
    <w:rsid w:val="64BA5CF4"/>
    <w:rsid w:val="64BB1C91"/>
    <w:rsid w:val="64BF0763"/>
    <w:rsid w:val="64CF1B4F"/>
    <w:rsid w:val="64DA2382"/>
    <w:rsid w:val="65351F84"/>
    <w:rsid w:val="65441861"/>
    <w:rsid w:val="65456180"/>
    <w:rsid w:val="654D6B33"/>
    <w:rsid w:val="65682DD8"/>
    <w:rsid w:val="65747AA1"/>
    <w:rsid w:val="657D0DDD"/>
    <w:rsid w:val="65923DCC"/>
    <w:rsid w:val="659C1D7A"/>
    <w:rsid w:val="659D336B"/>
    <w:rsid w:val="65AB3B25"/>
    <w:rsid w:val="65B717D7"/>
    <w:rsid w:val="65DF0AE4"/>
    <w:rsid w:val="65F0184B"/>
    <w:rsid w:val="65FB79A2"/>
    <w:rsid w:val="65FE5410"/>
    <w:rsid w:val="662A09FA"/>
    <w:rsid w:val="66431973"/>
    <w:rsid w:val="664F2E27"/>
    <w:rsid w:val="664F73F2"/>
    <w:rsid w:val="667F3DEF"/>
    <w:rsid w:val="66FB2FE8"/>
    <w:rsid w:val="670A787D"/>
    <w:rsid w:val="672E56EE"/>
    <w:rsid w:val="675114B8"/>
    <w:rsid w:val="67576F50"/>
    <w:rsid w:val="675C7C2D"/>
    <w:rsid w:val="67835A3A"/>
    <w:rsid w:val="67856FE3"/>
    <w:rsid w:val="67860FE5"/>
    <w:rsid w:val="678C7A34"/>
    <w:rsid w:val="67953C3F"/>
    <w:rsid w:val="67A131A5"/>
    <w:rsid w:val="67C8210A"/>
    <w:rsid w:val="67DA5417"/>
    <w:rsid w:val="67EA08D4"/>
    <w:rsid w:val="67FB10D9"/>
    <w:rsid w:val="680249F7"/>
    <w:rsid w:val="68421E6C"/>
    <w:rsid w:val="68637BE3"/>
    <w:rsid w:val="688E4F75"/>
    <w:rsid w:val="689255AD"/>
    <w:rsid w:val="68B11311"/>
    <w:rsid w:val="68B47FB7"/>
    <w:rsid w:val="68D72618"/>
    <w:rsid w:val="68EB0C0B"/>
    <w:rsid w:val="690A715C"/>
    <w:rsid w:val="693C5A41"/>
    <w:rsid w:val="699812EA"/>
    <w:rsid w:val="69A356E6"/>
    <w:rsid w:val="69A66D1B"/>
    <w:rsid w:val="69AA0BAF"/>
    <w:rsid w:val="69AA172D"/>
    <w:rsid w:val="6A0938A4"/>
    <w:rsid w:val="6A1E126E"/>
    <w:rsid w:val="6A246F9C"/>
    <w:rsid w:val="6A390691"/>
    <w:rsid w:val="6A7B30D1"/>
    <w:rsid w:val="6A906F83"/>
    <w:rsid w:val="6ABE7C0A"/>
    <w:rsid w:val="6AF1013C"/>
    <w:rsid w:val="6B0304EF"/>
    <w:rsid w:val="6B0F2E91"/>
    <w:rsid w:val="6B156FF2"/>
    <w:rsid w:val="6B1A6085"/>
    <w:rsid w:val="6B417A15"/>
    <w:rsid w:val="6B4A3F16"/>
    <w:rsid w:val="6B5869B2"/>
    <w:rsid w:val="6B873537"/>
    <w:rsid w:val="6B8E7E32"/>
    <w:rsid w:val="6BA00209"/>
    <w:rsid w:val="6C00174C"/>
    <w:rsid w:val="6C0C37C9"/>
    <w:rsid w:val="6C0C6B83"/>
    <w:rsid w:val="6C2E5952"/>
    <w:rsid w:val="6C3A220A"/>
    <w:rsid w:val="6C4549CE"/>
    <w:rsid w:val="6C555B67"/>
    <w:rsid w:val="6C7C4D88"/>
    <w:rsid w:val="6C9A2FBB"/>
    <w:rsid w:val="6CA52C0C"/>
    <w:rsid w:val="6CB151B2"/>
    <w:rsid w:val="6CB314D0"/>
    <w:rsid w:val="6CC37BD4"/>
    <w:rsid w:val="6CED37BE"/>
    <w:rsid w:val="6D0B58FA"/>
    <w:rsid w:val="6D2C39FC"/>
    <w:rsid w:val="6D6B48EF"/>
    <w:rsid w:val="6D897C91"/>
    <w:rsid w:val="6DC13C91"/>
    <w:rsid w:val="6DD17866"/>
    <w:rsid w:val="6DEA4E1A"/>
    <w:rsid w:val="6DEF2C26"/>
    <w:rsid w:val="6E023134"/>
    <w:rsid w:val="6E1B5E6B"/>
    <w:rsid w:val="6E295BA9"/>
    <w:rsid w:val="6E411CC7"/>
    <w:rsid w:val="6E46057D"/>
    <w:rsid w:val="6E5743F7"/>
    <w:rsid w:val="6E593D0D"/>
    <w:rsid w:val="6E642F0A"/>
    <w:rsid w:val="6E6A78ED"/>
    <w:rsid w:val="6EAF05CE"/>
    <w:rsid w:val="6EB76DF1"/>
    <w:rsid w:val="6EC6075F"/>
    <w:rsid w:val="6F1112B4"/>
    <w:rsid w:val="6F2C61E4"/>
    <w:rsid w:val="6F447499"/>
    <w:rsid w:val="6F4C1588"/>
    <w:rsid w:val="6F6B6C60"/>
    <w:rsid w:val="6F9076DA"/>
    <w:rsid w:val="6F987B8D"/>
    <w:rsid w:val="6FB0516A"/>
    <w:rsid w:val="6FBA0187"/>
    <w:rsid w:val="6FC97389"/>
    <w:rsid w:val="701665B3"/>
    <w:rsid w:val="705A2B88"/>
    <w:rsid w:val="70746B25"/>
    <w:rsid w:val="70763793"/>
    <w:rsid w:val="70B50F4F"/>
    <w:rsid w:val="70E53F13"/>
    <w:rsid w:val="70FD6F19"/>
    <w:rsid w:val="711261AF"/>
    <w:rsid w:val="711B3592"/>
    <w:rsid w:val="712D6FDE"/>
    <w:rsid w:val="713C1B57"/>
    <w:rsid w:val="718066A9"/>
    <w:rsid w:val="718B35DB"/>
    <w:rsid w:val="71BE45B0"/>
    <w:rsid w:val="71C1405D"/>
    <w:rsid w:val="71D46D47"/>
    <w:rsid w:val="71DC0807"/>
    <w:rsid w:val="71EE4DBA"/>
    <w:rsid w:val="71F67215"/>
    <w:rsid w:val="72140D47"/>
    <w:rsid w:val="722B0ED3"/>
    <w:rsid w:val="724969CF"/>
    <w:rsid w:val="7259105B"/>
    <w:rsid w:val="7270664E"/>
    <w:rsid w:val="72750C89"/>
    <w:rsid w:val="72A36330"/>
    <w:rsid w:val="72A90D27"/>
    <w:rsid w:val="72AE4613"/>
    <w:rsid w:val="72AF3F3D"/>
    <w:rsid w:val="72B27E5B"/>
    <w:rsid w:val="72B47556"/>
    <w:rsid w:val="72B86283"/>
    <w:rsid w:val="72BF5C0B"/>
    <w:rsid w:val="72DE2EA6"/>
    <w:rsid w:val="72E501D9"/>
    <w:rsid w:val="72EC06EB"/>
    <w:rsid w:val="72FD45D2"/>
    <w:rsid w:val="731A0DB5"/>
    <w:rsid w:val="7320512D"/>
    <w:rsid w:val="7323205F"/>
    <w:rsid w:val="73457545"/>
    <w:rsid w:val="73846AD7"/>
    <w:rsid w:val="73885C13"/>
    <w:rsid w:val="738E7252"/>
    <w:rsid w:val="73921193"/>
    <w:rsid w:val="73977925"/>
    <w:rsid w:val="739D71E7"/>
    <w:rsid w:val="73A02A04"/>
    <w:rsid w:val="73A52E38"/>
    <w:rsid w:val="73B4547C"/>
    <w:rsid w:val="73D92C29"/>
    <w:rsid w:val="73DF6C75"/>
    <w:rsid w:val="73E96D79"/>
    <w:rsid w:val="73FE5FF5"/>
    <w:rsid w:val="740255F2"/>
    <w:rsid w:val="7407321D"/>
    <w:rsid w:val="741255E4"/>
    <w:rsid w:val="74157AA0"/>
    <w:rsid w:val="741941DD"/>
    <w:rsid w:val="741F3AAE"/>
    <w:rsid w:val="74243C67"/>
    <w:rsid w:val="742E260E"/>
    <w:rsid w:val="74392E1D"/>
    <w:rsid w:val="743D0776"/>
    <w:rsid w:val="746455E1"/>
    <w:rsid w:val="747C03BC"/>
    <w:rsid w:val="74893B63"/>
    <w:rsid w:val="7489451E"/>
    <w:rsid w:val="748E78A2"/>
    <w:rsid w:val="74913F59"/>
    <w:rsid w:val="749C280A"/>
    <w:rsid w:val="74A14697"/>
    <w:rsid w:val="74B818DC"/>
    <w:rsid w:val="74BB790F"/>
    <w:rsid w:val="74E62D74"/>
    <w:rsid w:val="74FC21E5"/>
    <w:rsid w:val="75043274"/>
    <w:rsid w:val="752677AB"/>
    <w:rsid w:val="75591FD4"/>
    <w:rsid w:val="75592D5C"/>
    <w:rsid w:val="75615174"/>
    <w:rsid w:val="75670160"/>
    <w:rsid w:val="75A43C56"/>
    <w:rsid w:val="75A81C68"/>
    <w:rsid w:val="75B0469F"/>
    <w:rsid w:val="75C45429"/>
    <w:rsid w:val="75EE6C70"/>
    <w:rsid w:val="763C716D"/>
    <w:rsid w:val="764236A2"/>
    <w:rsid w:val="76440B7F"/>
    <w:rsid w:val="769D3EFB"/>
    <w:rsid w:val="76C63117"/>
    <w:rsid w:val="76CD0527"/>
    <w:rsid w:val="76D50B31"/>
    <w:rsid w:val="76EC3058"/>
    <w:rsid w:val="76EF33E7"/>
    <w:rsid w:val="771C68E1"/>
    <w:rsid w:val="773F6FBA"/>
    <w:rsid w:val="774B5A95"/>
    <w:rsid w:val="775A3469"/>
    <w:rsid w:val="776905C3"/>
    <w:rsid w:val="776907BE"/>
    <w:rsid w:val="776A7F81"/>
    <w:rsid w:val="778F54DB"/>
    <w:rsid w:val="77A07157"/>
    <w:rsid w:val="77A226D5"/>
    <w:rsid w:val="77B6197B"/>
    <w:rsid w:val="77D84B3A"/>
    <w:rsid w:val="77DF2213"/>
    <w:rsid w:val="77F2223A"/>
    <w:rsid w:val="77FA64D9"/>
    <w:rsid w:val="78041465"/>
    <w:rsid w:val="786A36D9"/>
    <w:rsid w:val="787C10D5"/>
    <w:rsid w:val="789F5EFE"/>
    <w:rsid w:val="78C2576B"/>
    <w:rsid w:val="78D51456"/>
    <w:rsid w:val="78DA23F8"/>
    <w:rsid w:val="78E70EEA"/>
    <w:rsid w:val="78EC78C3"/>
    <w:rsid w:val="78F65DF8"/>
    <w:rsid w:val="78F90FCE"/>
    <w:rsid w:val="792E3521"/>
    <w:rsid w:val="793953FC"/>
    <w:rsid w:val="793A7551"/>
    <w:rsid w:val="794D4812"/>
    <w:rsid w:val="79535358"/>
    <w:rsid w:val="7986398E"/>
    <w:rsid w:val="79976758"/>
    <w:rsid w:val="79AC0212"/>
    <w:rsid w:val="79D1636B"/>
    <w:rsid w:val="79FC5154"/>
    <w:rsid w:val="7A0C3BB1"/>
    <w:rsid w:val="7A142437"/>
    <w:rsid w:val="7A3777A8"/>
    <w:rsid w:val="7A6A4054"/>
    <w:rsid w:val="7A900907"/>
    <w:rsid w:val="7AA14458"/>
    <w:rsid w:val="7AC02EA3"/>
    <w:rsid w:val="7AC97B03"/>
    <w:rsid w:val="7ADE1852"/>
    <w:rsid w:val="7B1D24BA"/>
    <w:rsid w:val="7B587CB2"/>
    <w:rsid w:val="7B59650C"/>
    <w:rsid w:val="7B5C7EDB"/>
    <w:rsid w:val="7B6157F0"/>
    <w:rsid w:val="7B761ACC"/>
    <w:rsid w:val="7B763450"/>
    <w:rsid w:val="7B7674E3"/>
    <w:rsid w:val="7B886806"/>
    <w:rsid w:val="7BA31497"/>
    <w:rsid w:val="7BC257C6"/>
    <w:rsid w:val="7BE36704"/>
    <w:rsid w:val="7BF277B3"/>
    <w:rsid w:val="7BF601C1"/>
    <w:rsid w:val="7BFB2BB8"/>
    <w:rsid w:val="7C0A51F8"/>
    <w:rsid w:val="7C0C0985"/>
    <w:rsid w:val="7C1B4304"/>
    <w:rsid w:val="7C3D29FF"/>
    <w:rsid w:val="7C456E36"/>
    <w:rsid w:val="7C4D6E4A"/>
    <w:rsid w:val="7C6E0370"/>
    <w:rsid w:val="7C74576A"/>
    <w:rsid w:val="7CA82F26"/>
    <w:rsid w:val="7CB130F6"/>
    <w:rsid w:val="7CD8352F"/>
    <w:rsid w:val="7CDF4C13"/>
    <w:rsid w:val="7CE367A5"/>
    <w:rsid w:val="7D0C344C"/>
    <w:rsid w:val="7D2716BF"/>
    <w:rsid w:val="7D652DF5"/>
    <w:rsid w:val="7D7332E0"/>
    <w:rsid w:val="7D7E5B96"/>
    <w:rsid w:val="7D895614"/>
    <w:rsid w:val="7D8C263F"/>
    <w:rsid w:val="7DA05A89"/>
    <w:rsid w:val="7DAA16DB"/>
    <w:rsid w:val="7DAC6E07"/>
    <w:rsid w:val="7DBA5EFD"/>
    <w:rsid w:val="7DBC23D1"/>
    <w:rsid w:val="7DC17CE7"/>
    <w:rsid w:val="7DCB56DE"/>
    <w:rsid w:val="7DDC4C40"/>
    <w:rsid w:val="7DE11022"/>
    <w:rsid w:val="7DEE2548"/>
    <w:rsid w:val="7DFF6353"/>
    <w:rsid w:val="7E57189A"/>
    <w:rsid w:val="7E6F0FC4"/>
    <w:rsid w:val="7E81701B"/>
    <w:rsid w:val="7E8645BB"/>
    <w:rsid w:val="7E966F0C"/>
    <w:rsid w:val="7EA77A98"/>
    <w:rsid w:val="7EAE5236"/>
    <w:rsid w:val="7EB13BA2"/>
    <w:rsid w:val="7EBC049E"/>
    <w:rsid w:val="7EC62984"/>
    <w:rsid w:val="7EC81B41"/>
    <w:rsid w:val="7ECF0F29"/>
    <w:rsid w:val="7ED62B59"/>
    <w:rsid w:val="7EE34A1D"/>
    <w:rsid w:val="7EEE0E95"/>
    <w:rsid w:val="7EF2719C"/>
    <w:rsid w:val="7F117016"/>
    <w:rsid w:val="7F20060A"/>
    <w:rsid w:val="7F280525"/>
    <w:rsid w:val="7F43690C"/>
    <w:rsid w:val="7F4774B7"/>
    <w:rsid w:val="7F5013CF"/>
    <w:rsid w:val="7F575170"/>
    <w:rsid w:val="7F912E50"/>
    <w:rsid w:val="7F926569"/>
    <w:rsid w:val="7F966D88"/>
    <w:rsid w:val="7FCE0424"/>
    <w:rsid w:val="7FFF1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0" w:lineRule="exact"/>
      <w:jc w:val="both"/>
    </w:pPr>
    <w:rPr>
      <w:rFonts w:ascii="Times New Roman" w:hAnsi="Times New Roman" w:eastAsia="宋体" w:cs="Times New Roman"/>
      <w:kern w:val="2"/>
      <w:szCs w:val="24"/>
      <w:lang w:val="en-US" w:eastAsia="zh-CN" w:bidi="ar-SA"/>
    </w:rPr>
  </w:style>
  <w:style w:type="paragraph" w:styleId="2">
    <w:name w:val="heading 1"/>
    <w:basedOn w:val="1"/>
    <w:next w:val="1"/>
    <w:qFormat/>
    <w:uiPriority w:val="0"/>
    <w:pPr>
      <w:keepNext/>
      <w:keepLines/>
      <w:spacing w:before="200" w:after="240"/>
      <w:outlineLvl w:val="0"/>
    </w:pPr>
    <w:rPr>
      <w:rFonts w:eastAsia="黑体"/>
      <w:bCs/>
      <w:kern w:val="44"/>
      <w:sz w:val="44"/>
    </w:rPr>
  </w:style>
  <w:style w:type="paragraph" w:styleId="3">
    <w:name w:val="heading 2"/>
    <w:basedOn w:val="1"/>
    <w:next w:val="1"/>
    <w:link w:val="22"/>
    <w:qFormat/>
    <w:uiPriority w:val="0"/>
    <w:pPr>
      <w:keepNext/>
      <w:keepLines/>
      <w:outlineLvl w:val="1"/>
    </w:pPr>
    <w:rPr>
      <w:bCs/>
      <w:sz w:val="24"/>
      <w:szCs w:val="32"/>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3"/>
    <w:qFormat/>
    <w:uiPriority w:val="0"/>
    <w:pPr>
      <w:jc w:val="left"/>
    </w:pPr>
  </w:style>
  <w:style w:type="paragraph" w:styleId="5">
    <w:name w:val="Body Text"/>
    <w:basedOn w:val="1"/>
    <w:qFormat/>
    <w:uiPriority w:val="0"/>
    <w:pPr>
      <w:spacing w:line="280" w:lineRule="exact"/>
    </w:pPr>
    <w:rPr>
      <w:rFonts w:eastAsia="方正书宋简体"/>
      <w:sz w:val="18"/>
    </w:rPr>
  </w:style>
  <w:style w:type="paragraph" w:styleId="6">
    <w:name w:val="Body Text Indent"/>
    <w:basedOn w:val="1"/>
    <w:qFormat/>
    <w:uiPriority w:val="0"/>
    <w:pPr>
      <w:spacing w:line="280" w:lineRule="exact"/>
      <w:ind w:firstLine="420" w:firstLineChars="200"/>
    </w:pPr>
    <w:rPr>
      <w:rFonts w:eastAsia="方正书宋简体"/>
    </w:rPr>
  </w:style>
  <w:style w:type="paragraph" w:styleId="7">
    <w:name w:val="Plain Text"/>
    <w:basedOn w:val="1"/>
    <w:link w:val="60"/>
    <w:qFormat/>
    <w:uiPriority w:val="0"/>
    <w:rPr>
      <w:rFonts w:ascii="宋体" w:hAnsi="Courier New" w:eastAsia="方正楷体简体" w:cs="Courier New"/>
      <w:szCs w:val="21"/>
    </w:rPr>
  </w:style>
  <w:style w:type="paragraph" w:styleId="8">
    <w:name w:val="endnote text"/>
    <w:basedOn w:val="1"/>
    <w:link w:val="24"/>
    <w:qFormat/>
    <w:uiPriority w:val="0"/>
    <w:pPr>
      <w:snapToGrid w:val="0"/>
      <w:jc w:val="left"/>
    </w:pPr>
  </w:style>
  <w:style w:type="paragraph" w:styleId="9">
    <w:name w:val="Balloon Text"/>
    <w:basedOn w:val="1"/>
    <w:link w:val="25"/>
    <w:qFormat/>
    <w:uiPriority w:val="0"/>
    <w:rPr>
      <w:sz w:val="18"/>
      <w:szCs w:val="18"/>
    </w:rPr>
  </w:style>
  <w:style w:type="paragraph" w:styleId="10">
    <w:name w:val="footer"/>
    <w:basedOn w:val="1"/>
    <w:link w:val="26"/>
    <w:qFormat/>
    <w:uiPriority w:val="0"/>
    <w:pPr>
      <w:tabs>
        <w:tab w:val="center" w:pos="4153"/>
        <w:tab w:val="right" w:pos="8306"/>
      </w:tabs>
      <w:snapToGrid w:val="0"/>
      <w:jc w:val="left"/>
    </w:pPr>
    <w:rPr>
      <w:sz w:val="18"/>
      <w:szCs w:val="18"/>
    </w:rPr>
  </w:style>
  <w:style w:type="paragraph" w:styleId="11">
    <w:name w:val="header"/>
    <w:basedOn w:val="1"/>
    <w:link w:val="40"/>
    <w:qFormat/>
    <w:uiPriority w:val="99"/>
    <w:pPr>
      <w:pBdr>
        <w:bottom w:val="double" w:color="auto" w:sz="4" w:space="1"/>
      </w:pBdr>
      <w:tabs>
        <w:tab w:val="center" w:pos="4153"/>
        <w:tab w:val="right" w:pos="8306"/>
      </w:tabs>
      <w:snapToGrid w:val="0"/>
      <w:jc w:val="center"/>
    </w:pPr>
    <w:rPr>
      <w:sz w:val="18"/>
      <w:szCs w:val="18"/>
    </w:rPr>
  </w:style>
  <w:style w:type="paragraph" w:styleId="12">
    <w:name w:val="footnote text"/>
    <w:basedOn w:val="1"/>
    <w:next w:val="1"/>
    <w:semiHidden/>
    <w:qFormat/>
    <w:uiPriority w:val="0"/>
    <w:pPr>
      <w:tabs>
        <w:tab w:val="left" w:pos="465"/>
      </w:tabs>
      <w:overflowPunct w:val="0"/>
      <w:snapToGrid w:val="0"/>
      <w:spacing w:before="120" w:line="312" w:lineRule="auto"/>
      <w:ind w:firstLine="267" w:firstLineChars="267"/>
    </w:pPr>
    <w:rPr>
      <w:sz w:val="15"/>
      <w:szCs w:val="20"/>
    </w:rPr>
  </w:style>
  <w:style w:type="paragraph" w:styleId="13">
    <w:name w:val="annotation subject"/>
    <w:basedOn w:val="4"/>
    <w:next w:val="4"/>
    <w:link w:val="27"/>
    <w:qFormat/>
    <w:uiPriority w:val="0"/>
    <w:rPr>
      <w:b/>
      <w:bCs/>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endnote reference"/>
    <w:qFormat/>
    <w:uiPriority w:val="0"/>
    <w:rPr>
      <w:vertAlign w:val="superscript"/>
    </w:rPr>
  </w:style>
  <w:style w:type="character" w:styleId="18">
    <w:name w:val="page number"/>
    <w:qFormat/>
    <w:uiPriority w:val="0"/>
  </w:style>
  <w:style w:type="character" w:styleId="19">
    <w:name w:val="Hyperlink"/>
    <w:qFormat/>
    <w:uiPriority w:val="0"/>
    <w:rPr>
      <w:color w:val="0000FF"/>
      <w:u w:val="single"/>
    </w:rPr>
  </w:style>
  <w:style w:type="character" w:styleId="20">
    <w:name w:val="annotation reference"/>
    <w:qFormat/>
    <w:uiPriority w:val="0"/>
    <w:rPr>
      <w:sz w:val="21"/>
      <w:szCs w:val="21"/>
    </w:rPr>
  </w:style>
  <w:style w:type="character" w:styleId="21">
    <w:name w:val="footnote reference"/>
    <w:semiHidden/>
    <w:qFormat/>
    <w:uiPriority w:val="0"/>
    <w:rPr>
      <w:rFonts w:ascii="Monotype Sorts" w:hAnsi="Monotype Sorts" w:eastAsia="宋体"/>
      <w:spacing w:val="0"/>
      <w:w w:val="100"/>
      <w:position w:val="0"/>
      <w:sz w:val="11"/>
      <w:vertAlign w:val="baseline"/>
    </w:rPr>
  </w:style>
  <w:style w:type="character" w:customStyle="1" w:styleId="22">
    <w:name w:val="标题 2 字符"/>
    <w:link w:val="3"/>
    <w:qFormat/>
    <w:uiPriority w:val="0"/>
    <w:rPr>
      <w:bCs/>
      <w:kern w:val="2"/>
      <w:sz w:val="24"/>
      <w:szCs w:val="32"/>
    </w:rPr>
  </w:style>
  <w:style w:type="character" w:customStyle="1" w:styleId="23">
    <w:name w:val="批注文字 字符"/>
    <w:link w:val="4"/>
    <w:qFormat/>
    <w:uiPriority w:val="0"/>
    <w:rPr>
      <w:kern w:val="2"/>
      <w:sz w:val="21"/>
      <w:szCs w:val="24"/>
    </w:rPr>
  </w:style>
  <w:style w:type="character" w:customStyle="1" w:styleId="24">
    <w:name w:val="尾注文本 字符"/>
    <w:link w:val="8"/>
    <w:qFormat/>
    <w:uiPriority w:val="0"/>
    <w:rPr>
      <w:kern w:val="2"/>
      <w:sz w:val="21"/>
      <w:szCs w:val="24"/>
    </w:rPr>
  </w:style>
  <w:style w:type="character" w:customStyle="1" w:styleId="25">
    <w:name w:val="批注框文本 字符"/>
    <w:link w:val="9"/>
    <w:qFormat/>
    <w:uiPriority w:val="0"/>
    <w:rPr>
      <w:kern w:val="2"/>
      <w:sz w:val="18"/>
      <w:szCs w:val="18"/>
    </w:rPr>
  </w:style>
  <w:style w:type="character" w:customStyle="1" w:styleId="26">
    <w:name w:val="页脚 字符"/>
    <w:link w:val="10"/>
    <w:qFormat/>
    <w:uiPriority w:val="99"/>
    <w:rPr>
      <w:kern w:val="2"/>
      <w:sz w:val="18"/>
      <w:szCs w:val="18"/>
    </w:rPr>
  </w:style>
  <w:style w:type="character" w:customStyle="1" w:styleId="27">
    <w:name w:val="批注主题 字符"/>
    <w:link w:val="13"/>
    <w:qFormat/>
    <w:uiPriority w:val="0"/>
    <w:rPr>
      <w:b/>
      <w:bCs/>
      <w:kern w:val="2"/>
      <w:sz w:val="21"/>
      <w:szCs w:val="24"/>
    </w:rPr>
  </w:style>
  <w:style w:type="character" w:customStyle="1" w:styleId="28">
    <w:name w:val="未处理的提及1"/>
    <w:unhideWhenUsed/>
    <w:qFormat/>
    <w:uiPriority w:val="99"/>
    <w:rPr>
      <w:color w:val="605E5C"/>
      <w:shd w:val="clear" w:color="auto" w:fill="E1DFDD"/>
    </w:rPr>
  </w:style>
  <w:style w:type="character" w:customStyle="1" w:styleId="29">
    <w:name w:val="paragraph-two-side__spanstyle-sc-1qq2qnh-1"/>
    <w:qFormat/>
    <w:uiPriority w:val="0"/>
  </w:style>
  <w:style w:type="character" w:customStyle="1" w:styleId="30">
    <w:name w:val="正文文本 Char"/>
    <w:qFormat/>
    <w:uiPriority w:val="0"/>
    <w:rPr>
      <w:rFonts w:ascii="宋体" w:hAnsi="宋体"/>
      <w:kern w:val="2"/>
      <w:sz w:val="21"/>
      <w:szCs w:val="24"/>
    </w:rPr>
  </w:style>
  <w:style w:type="paragraph" w:customStyle="1" w:styleId="31">
    <w:name w:val="正文1"/>
    <w:qFormat/>
    <w:uiPriority w:val="0"/>
    <w:pPr>
      <w:jc w:val="both"/>
    </w:pPr>
    <w:rPr>
      <w:rFonts w:ascii="Times New Roman" w:hAnsi="Times New Roman" w:eastAsia="宋体" w:cs="Times New Roman"/>
      <w:kern w:val="2"/>
      <w:sz w:val="21"/>
      <w:szCs w:val="21"/>
      <w:lang w:val="en-US" w:eastAsia="zh-CN" w:bidi="ar-SA"/>
    </w:rPr>
  </w:style>
  <w:style w:type="paragraph" w:customStyle="1" w:styleId="32">
    <w:name w:val="参考文献"/>
    <w:basedOn w:val="1"/>
    <w:qFormat/>
    <w:uiPriority w:val="0"/>
    <w:pPr>
      <w:numPr>
        <w:ilvl w:val="0"/>
        <w:numId w:val="1"/>
      </w:numPr>
      <w:snapToGrid w:val="0"/>
      <w:spacing w:line="292" w:lineRule="auto"/>
    </w:pPr>
    <w:rPr>
      <w:rFonts w:eastAsia="方正书宋简体"/>
      <w:color w:val="000000"/>
      <w:spacing w:val="2"/>
      <w:sz w:val="18"/>
      <w:szCs w:val="18"/>
    </w:rPr>
  </w:style>
  <w:style w:type="paragraph" w:styleId="33">
    <w:name w:val="List Paragraph"/>
    <w:basedOn w:val="1"/>
    <w:qFormat/>
    <w:uiPriority w:val="34"/>
    <w:pPr>
      <w:ind w:firstLine="420" w:firstLineChars="200"/>
    </w:pPr>
    <w:rPr>
      <w:rFonts w:ascii="Calibri" w:hAnsi="Calibri"/>
      <w:szCs w:val="22"/>
    </w:rPr>
  </w:style>
  <w:style w:type="paragraph" w:customStyle="1" w:styleId="34">
    <w:name w:val="书目1"/>
    <w:basedOn w:val="1"/>
    <w:next w:val="1"/>
    <w:unhideWhenUsed/>
    <w:qFormat/>
    <w:uiPriority w:val="37"/>
    <w:pPr>
      <w:tabs>
        <w:tab w:val="left" w:pos="504"/>
      </w:tabs>
      <w:ind w:left="504" w:hanging="504"/>
    </w:pPr>
  </w:style>
  <w:style w:type="character" w:styleId="35">
    <w:name w:val="Placeholder Text"/>
    <w:basedOn w:val="16"/>
    <w:unhideWhenUsed/>
    <w:qFormat/>
    <w:uiPriority w:val="99"/>
    <w:rPr>
      <w:color w:val="808080"/>
    </w:rPr>
  </w:style>
  <w:style w:type="paragraph" w:customStyle="1" w:styleId="36">
    <w:name w:val="书目2"/>
    <w:basedOn w:val="1"/>
    <w:next w:val="1"/>
    <w:unhideWhenUsed/>
    <w:qFormat/>
    <w:uiPriority w:val="37"/>
  </w:style>
  <w:style w:type="character" w:customStyle="1" w:styleId="37">
    <w:name w:val="Heading 4 Char"/>
    <w:semiHidden/>
    <w:qFormat/>
    <w:locked/>
    <w:uiPriority w:val="0"/>
    <w:rPr>
      <w:rFonts w:ascii="Arial" w:hAnsi="Arial" w:eastAsia="黑体"/>
      <w:kern w:val="2"/>
      <w:sz w:val="18"/>
      <w:lang w:val="en-US" w:eastAsia="zh-CN" w:bidi="ar-SA"/>
    </w:rPr>
  </w:style>
  <w:style w:type="paragraph" w:customStyle="1" w:styleId="38">
    <w:name w:val="段落"/>
    <w:basedOn w:val="1"/>
    <w:link w:val="39"/>
    <w:qFormat/>
    <w:uiPriority w:val="0"/>
    <w:pPr>
      <w:widowControl/>
      <w:ind w:firstLine="200" w:firstLineChars="200"/>
    </w:pPr>
    <w:rPr>
      <w:kern w:val="0"/>
      <w:lang w:val="zh-CN"/>
    </w:rPr>
  </w:style>
  <w:style w:type="character" w:customStyle="1" w:styleId="39">
    <w:name w:val="段落 字符"/>
    <w:link w:val="38"/>
    <w:qFormat/>
    <w:uiPriority w:val="0"/>
    <w:rPr>
      <w:szCs w:val="24"/>
      <w:lang w:val="zh-CN" w:eastAsia="zh-CN"/>
    </w:rPr>
  </w:style>
  <w:style w:type="character" w:customStyle="1" w:styleId="40">
    <w:name w:val="页眉 字符1"/>
    <w:link w:val="11"/>
    <w:qFormat/>
    <w:uiPriority w:val="99"/>
    <w:rPr>
      <w:kern w:val="2"/>
      <w:sz w:val="18"/>
      <w:szCs w:val="18"/>
    </w:rPr>
  </w:style>
  <w:style w:type="character" w:customStyle="1" w:styleId="41">
    <w:name w:val="页眉 字符"/>
    <w:basedOn w:val="16"/>
    <w:qFormat/>
    <w:uiPriority w:val="99"/>
  </w:style>
  <w:style w:type="paragraph" w:customStyle="1" w:styleId="42">
    <w:name w:val="样式1"/>
    <w:basedOn w:val="11"/>
    <w:link w:val="44"/>
    <w:qFormat/>
    <w:uiPriority w:val="0"/>
    <w:pPr>
      <w:shd w:val="pct10" w:color="auto" w:fill="auto"/>
      <w:spacing w:after="240"/>
      <w:jc w:val="both"/>
    </w:pPr>
    <w:rPr>
      <w:rFonts w:hAnsi="宋体"/>
    </w:rPr>
  </w:style>
  <w:style w:type="paragraph" w:customStyle="1" w:styleId="43">
    <w:name w:val="作者"/>
    <w:basedOn w:val="1"/>
    <w:link w:val="46"/>
    <w:qFormat/>
    <w:uiPriority w:val="0"/>
    <w:pPr>
      <w:outlineLvl w:val="0"/>
    </w:pPr>
    <w:rPr>
      <w:rFonts w:ascii="宋体" w:hAnsi="宋体"/>
      <w:color w:val="000000"/>
      <w:sz w:val="24"/>
    </w:rPr>
  </w:style>
  <w:style w:type="character" w:customStyle="1" w:styleId="44">
    <w:name w:val="样式1 字符"/>
    <w:basedOn w:val="40"/>
    <w:link w:val="42"/>
    <w:qFormat/>
    <w:uiPriority w:val="0"/>
    <w:rPr>
      <w:rFonts w:hAnsi="宋体"/>
      <w:kern w:val="2"/>
      <w:sz w:val="18"/>
      <w:szCs w:val="18"/>
      <w:shd w:val="pct10" w:color="auto" w:fill="auto"/>
    </w:rPr>
  </w:style>
  <w:style w:type="paragraph" w:customStyle="1" w:styleId="45">
    <w:name w:val="作者介绍"/>
    <w:basedOn w:val="1"/>
    <w:link w:val="48"/>
    <w:qFormat/>
    <w:uiPriority w:val="0"/>
    <w:pPr>
      <w:spacing w:line="240" w:lineRule="auto"/>
    </w:pPr>
    <w:rPr>
      <w:rFonts w:ascii="宋体" w:hAnsi="宋体"/>
      <w:color w:val="000000"/>
      <w:sz w:val="18"/>
      <w:szCs w:val="18"/>
    </w:rPr>
  </w:style>
  <w:style w:type="character" w:customStyle="1" w:styleId="46">
    <w:name w:val="作者 字符"/>
    <w:basedOn w:val="16"/>
    <w:link w:val="43"/>
    <w:qFormat/>
    <w:uiPriority w:val="0"/>
    <w:rPr>
      <w:rFonts w:ascii="宋体" w:hAnsi="宋体"/>
      <w:color w:val="000000"/>
      <w:kern w:val="2"/>
      <w:sz w:val="24"/>
      <w:szCs w:val="24"/>
    </w:rPr>
  </w:style>
  <w:style w:type="character" w:customStyle="1" w:styleId="47">
    <w:name w:val="未处理的提及2"/>
    <w:basedOn w:val="16"/>
    <w:semiHidden/>
    <w:unhideWhenUsed/>
    <w:qFormat/>
    <w:uiPriority w:val="99"/>
    <w:rPr>
      <w:color w:val="605E5C"/>
      <w:shd w:val="clear" w:color="auto" w:fill="E1DFDD"/>
    </w:rPr>
  </w:style>
  <w:style w:type="character" w:customStyle="1" w:styleId="48">
    <w:name w:val="作者介绍 字符"/>
    <w:basedOn w:val="16"/>
    <w:link w:val="45"/>
    <w:qFormat/>
    <w:uiPriority w:val="0"/>
    <w:rPr>
      <w:rFonts w:ascii="宋体" w:hAnsi="宋体"/>
      <w:color w:val="000000"/>
      <w:kern w:val="2"/>
      <w:sz w:val="18"/>
      <w:szCs w:val="18"/>
    </w:rPr>
  </w:style>
  <w:style w:type="paragraph" w:customStyle="1" w:styleId="49">
    <w:name w:val="摘要"/>
    <w:basedOn w:val="1"/>
    <w:link w:val="51"/>
    <w:qFormat/>
    <w:uiPriority w:val="0"/>
    <w:rPr>
      <w:rFonts w:ascii="宋体" w:hAnsi="宋体"/>
      <w:color w:val="000000"/>
      <w:szCs w:val="20"/>
    </w:rPr>
  </w:style>
  <w:style w:type="paragraph" w:customStyle="1" w:styleId="50">
    <w:name w:val="英文摘要"/>
    <w:basedOn w:val="1"/>
    <w:link w:val="53"/>
    <w:qFormat/>
    <w:uiPriority w:val="0"/>
    <w:rPr>
      <w:szCs w:val="20"/>
    </w:rPr>
  </w:style>
  <w:style w:type="character" w:customStyle="1" w:styleId="51">
    <w:name w:val="摘要 字符"/>
    <w:basedOn w:val="16"/>
    <w:link w:val="49"/>
    <w:qFormat/>
    <w:uiPriority w:val="0"/>
    <w:rPr>
      <w:rFonts w:ascii="宋体" w:hAnsi="宋体"/>
      <w:color w:val="000000"/>
      <w:kern w:val="2"/>
    </w:rPr>
  </w:style>
  <w:style w:type="paragraph" w:customStyle="1" w:styleId="52">
    <w:name w:val="英文标题"/>
    <w:basedOn w:val="1"/>
    <w:link w:val="55"/>
    <w:qFormat/>
    <w:uiPriority w:val="0"/>
    <w:pPr>
      <w:spacing w:line="276" w:lineRule="auto"/>
      <w:ind w:left="1" w:right="645" w:rightChars="307"/>
    </w:pPr>
    <w:rPr>
      <w:rFonts w:eastAsia="黑体"/>
      <w:b/>
      <w:bCs/>
      <w:color w:val="000000"/>
      <w:sz w:val="24"/>
    </w:rPr>
  </w:style>
  <w:style w:type="character" w:customStyle="1" w:styleId="53">
    <w:name w:val="英文摘要 字符"/>
    <w:basedOn w:val="16"/>
    <w:link w:val="50"/>
    <w:qFormat/>
    <w:uiPriority w:val="0"/>
    <w:rPr>
      <w:kern w:val="2"/>
    </w:rPr>
  </w:style>
  <w:style w:type="paragraph" w:customStyle="1" w:styleId="54">
    <w:name w:val="英文作者"/>
    <w:basedOn w:val="1"/>
    <w:link w:val="57"/>
    <w:qFormat/>
    <w:uiPriority w:val="0"/>
    <w:pPr>
      <w:spacing w:line="276" w:lineRule="auto"/>
    </w:pPr>
    <w:rPr>
      <w:szCs w:val="20"/>
    </w:rPr>
  </w:style>
  <w:style w:type="character" w:customStyle="1" w:styleId="55">
    <w:name w:val="英文标题 字符"/>
    <w:basedOn w:val="16"/>
    <w:link w:val="52"/>
    <w:qFormat/>
    <w:uiPriority w:val="0"/>
    <w:rPr>
      <w:rFonts w:eastAsia="黑体"/>
      <w:b/>
      <w:bCs/>
      <w:color w:val="000000"/>
      <w:kern w:val="2"/>
      <w:sz w:val="24"/>
      <w:szCs w:val="24"/>
    </w:rPr>
  </w:style>
  <w:style w:type="paragraph" w:customStyle="1" w:styleId="56">
    <w:name w:val="英文作者介绍"/>
    <w:basedOn w:val="1"/>
    <w:link w:val="58"/>
    <w:qFormat/>
    <w:uiPriority w:val="0"/>
    <w:pPr>
      <w:spacing w:line="240" w:lineRule="auto"/>
    </w:pPr>
    <w:rPr>
      <w:sz w:val="18"/>
      <w:szCs w:val="18"/>
    </w:rPr>
  </w:style>
  <w:style w:type="character" w:customStyle="1" w:styleId="57">
    <w:name w:val="英文作者 字符"/>
    <w:basedOn w:val="16"/>
    <w:link w:val="54"/>
    <w:qFormat/>
    <w:uiPriority w:val="0"/>
    <w:rPr>
      <w:kern w:val="2"/>
    </w:rPr>
  </w:style>
  <w:style w:type="character" w:customStyle="1" w:styleId="58">
    <w:name w:val="英文作者介绍 字符"/>
    <w:basedOn w:val="16"/>
    <w:link w:val="56"/>
    <w:qFormat/>
    <w:uiPriority w:val="0"/>
    <w:rPr>
      <w:kern w:val="2"/>
      <w:sz w:val="18"/>
      <w:szCs w:val="18"/>
    </w:rPr>
  </w:style>
  <w:style w:type="character" w:customStyle="1" w:styleId="59">
    <w:name w:val="纯文本 字符"/>
    <w:basedOn w:val="16"/>
    <w:qFormat/>
    <w:uiPriority w:val="0"/>
    <w:rPr>
      <w:rFonts w:hAnsi="Courier New" w:cs="Courier New" w:asciiTheme="minorEastAsia" w:eastAsiaTheme="minorEastAsia"/>
      <w:kern w:val="2"/>
      <w:sz w:val="21"/>
      <w:szCs w:val="24"/>
    </w:rPr>
  </w:style>
  <w:style w:type="character" w:customStyle="1" w:styleId="60">
    <w:name w:val="纯文本 字符1"/>
    <w:link w:val="7"/>
    <w:qFormat/>
    <w:uiPriority w:val="0"/>
    <w:rPr>
      <w:rFonts w:ascii="宋体" w:hAnsi="Courier New" w:eastAsia="方正楷体简体" w:cs="Courier New"/>
      <w:kern w:val="2"/>
      <w:sz w:val="21"/>
      <w:szCs w:val="21"/>
    </w:rPr>
  </w:style>
  <w:style w:type="paragraph" w:customStyle="1" w:styleId="61">
    <w:name w:val="脚注"/>
    <w:basedOn w:val="7"/>
    <w:link w:val="63"/>
    <w:qFormat/>
    <w:uiPriority w:val="0"/>
    <w:pPr>
      <w:spacing w:line="280" w:lineRule="exact"/>
    </w:pPr>
    <w:rPr>
      <w:rFonts w:ascii="Times New Roman" w:hAnsi="宋体" w:eastAsia="宋体" w:cs="Times New Roman"/>
      <w:sz w:val="15"/>
      <w:szCs w:val="15"/>
    </w:rPr>
  </w:style>
  <w:style w:type="paragraph" w:customStyle="1" w:styleId="62">
    <w:name w:val="书目3"/>
    <w:basedOn w:val="1"/>
    <w:next w:val="1"/>
    <w:unhideWhenUsed/>
    <w:qFormat/>
    <w:uiPriority w:val="37"/>
  </w:style>
  <w:style w:type="character" w:customStyle="1" w:styleId="63">
    <w:name w:val="脚注 字符"/>
    <w:basedOn w:val="60"/>
    <w:link w:val="61"/>
    <w:qFormat/>
    <w:uiPriority w:val="0"/>
    <w:rPr>
      <w:rFonts w:ascii="宋体" w:hAnsi="宋体" w:eastAsia="方正楷体简体" w:cs="Courier New"/>
      <w:kern w:val="2"/>
      <w:sz w:val="15"/>
      <w:szCs w:val="15"/>
    </w:rPr>
  </w:style>
  <w:style w:type="paragraph" w:customStyle="1" w:styleId="64">
    <w:name w:val="标题3"/>
    <w:basedOn w:val="1"/>
    <w:link w:val="65"/>
    <w:qFormat/>
    <w:uiPriority w:val="0"/>
    <w:rPr>
      <w:rFonts w:ascii="黑体" w:hAnsi="黑体" w:eastAsia="黑体"/>
    </w:rPr>
  </w:style>
  <w:style w:type="character" w:customStyle="1" w:styleId="65">
    <w:name w:val="标题3 字符"/>
    <w:basedOn w:val="16"/>
    <w:link w:val="64"/>
    <w:qFormat/>
    <w:uiPriority w:val="0"/>
    <w:rPr>
      <w:rFonts w:ascii="黑体" w:hAnsi="黑体" w:eastAsia="黑体"/>
      <w:kern w:val="2"/>
      <w:szCs w:val="24"/>
    </w:rPr>
  </w:style>
  <w:style w:type="paragraph" w:customStyle="1" w:styleId="66">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5" Type="http://schemas.microsoft.com/office/2011/relationships/people" Target="people.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2.png"/><Relationship Id="rId3" Type="http://schemas.openxmlformats.org/officeDocument/2006/relationships/comments" Target="comments.xml"/><Relationship Id="rId29" Type="http://schemas.openxmlformats.org/officeDocument/2006/relationships/image" Target="media/image11.png"/><Relationship Id="rId28" Type="http://schemas.openxmlformats.org/officeDocument/2006/relationships/image" Target="media/image10.jpeg"/><Relationship Id="rId27" Type="http://schemas.openxmlformats.org/officeDocument/2006/relationships/image" Target="media/image9.emf"/><Relationship Id="rId26" Type="http://schemas.openxmlformats.org/officeDocument/2006/relationships/oleObject" Target="embeddings/oleObject5.bin"/><Relationship Id="rId25" Type="http://schemas.openxmlformats.org/officeDocument/2006/relationships/image" Target="media/image8.png"/><Relationship Id="rId24" Type="http://schemas.openxmlformats.org/officeDocument/2006/relationships/image" Target="media/image7.png"/><Relationship Id="rId23" Type="http://schemas.openxmlformats.org/officeDocument/2006/relationships/image" Target="media/image6.png"/><Relationship Id="rId22" Type="http://schemas.openxmlformats.org/officeDocument/2006/relationships/image" Target="media/image5.wmf"/><Relationship Id="rId21" Type="http://schemas.openxmlformats.org/officeDocument/2006/relationships/oleObject" Target="embeddings/oleObject4.bin"/><Relationship Id="rId20" Type="http://schemas.openxmlformats.org/officeDocument/2006/relationships/image" Target="media/image4.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3.wmf"/><Relationship Id="rId17" Type="http://schemas.openxmlformats.org/officeDocument/2006/relationships/oleObject" Target="embeddings/oleObject2.bin"/><Relationship Id="rId16" Type="http://schemas.openxmlformats.org/officeDocument/2006/relationships/image" Target="media/image2.wmf"/><Relationship Id="rId15" Type="http://schemas.openxmlformats.org/officeDocument/2006/relationships/oleObject" Target="embeddings/oleObject1.bin"/><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9002AA-55D4-4A3D-9FC2-F115A9AFBEE3}">
  <ds:schemaRefs/>
</ds:datastoreItem>
</file>

<file path=docProps/app.xml><?xml version="1.0" encoding="utf-8"?>
<Properties xmlns="http://schemas.openxmlformats.org/officeDocument/2006/extended-properties" xmlns:vt="http://schemas.openxmlformats.org/officeDocument/2006/docPropsVTypes">
  <Template>Normal</Template>
  <Company>xwxt</Company>
  <Pages>11</Pages>
  <Words>22694</Words>
  <Characters>129362</Characters>
  <Lines>1078</Lines>
  <Paragraphs>303</Paragraphs>
  <TotalTime>3</TotalTime>
  <ScaleCrop>false</ScaleCrop>
  <LinksUpToDate>false</LinksUpToDate>
  <CharactersWithSpaces>151753</CharactersWithSpaces>
  <Application>WPS Office_11.1.0.10502_F1E327BC-269C-435d-A152-05C5408002CA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2021-04-17T10:50:00Z</dcterms:created>
  <dc:creator>wll</dc:creator>
  <cp:lastModifiedBy>许嘉</cp:lastModifiedBy>
  <cp:lastPrinted>2021-02-06T11:29:00Z</cp:lastPrinted>
  <dcterms:modified xsi:type="dcterms:W3CDTF">2021-07-12T08:56:56Z</dcterms:modified>
  <dc:title>文章题目</dc:title>
  <cp:revision>4212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2052-11.1.0.10502</vt:lpwstr>
  </property>
  <property fmtid="{D5CDD505-2E9C-101B-9397-08002B2CF9AE}" pid="3" name="ZOTERO_PREF_1">
    <vt:lpwstr>&lt;data data-version="3" zotero-version="5.0.96.2"&gt;&lt;session id="y4U984Fz"/&gt;&lt;style id="http://www.zotero.org/styles/chinese-gb7714-1987-numeric" hasBibliography="1" bibliographyStyleHasBeenSet="1"/&gt;&lt;prefs&gt;&lt;pref name="fieldType" value="Field"/&gt;&lt;/prefs&gt;&lt;/data&gt;</vt:lpwstr>
  </property>
  <property fmtid="{D5CDD505-2E9C-101B-9397-08002B2CF9AE}" pid="4" name="ICV">
    <vt:lpwstr>5B93C1F02D5C4594BFC330AE26CD914B</vt:lpwstr>
  </property>
  <property fmtid="{D5CDD505-2E9C-101B-9397-08002B2CF9AE}" pid="5" name="MTWinEqns">
    <vt:bool>true</vt:bool>
  </property>
  <property fmtid="{D5CDD505-2E9C-101B-9397-08002B2CF9AE}" pid="6" name="MTEquationNumber2">
    <vt:lpwstr>(#S1.#E1)</vt:lpwstr>
  </property>
  <property fmtid="{D5CDD505-2E9C-101B-9397-08002B2CF9AE}" pid="7" name="MTEqnNumsOnRight">
    <vt:bool>false</vt:bool>
  </property>
</Properties>
</file>